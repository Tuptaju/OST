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5371" w14:textId="77777777" w:rsidR="00720CC3" w:rsidRDefault="000D430C">
      <w:pPr>
        <w:spacing w:after="0"/>
        <w:jc w:val="both"/>
        <w:pPrChange w:id="1" w:author="admin" w:date="2018-12-27T10:23:00Z">
          <w:pPr>
            <w:spacing w:after="0"/>
          </w:pPr>
        </w:pPrChange>
      </w:pPr>
      <w:r>
        <w:t>Skład zespołu:</w:t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</w:r>
      <w:r w:rsidR="00720CC3">
        <w:tab/>
        <w:t>Warszawa, 12.12.2018r.</w:t>
      </w:r>
    </w:p>
    <w:p w14:paraId="5BEE114E" w14:textId="77777777" w:rsidR="00720CC3" w:rsidRDefault="000D430C">
      <w:pPr>
        <w:spacing w:after="0"/>
        <w:jc w:val="both"/>
        <w:pPrChange w:id="2" w:author="admin" w:date="2018-12-27T10:23:00Z">
          <w:pPr>
            <w:spacing w:after="0"/>
          </w:pPr>
        </w:pPrChange>
      </w:pPr>
      <w:r>
        <w:t>Joanna Zalewska</w:t>
      </w:r>
    </w:p>
    <w:p w14:paraId="571AD5E5" w14:textId="77777777" w:rsidR="00720CC3" w:rsidRDefault="00720CC3">
      <w:pPr>
        <w:spacing w:after="0"/>
        <w:jc w:val="both"/>
        <w:pPrChange w:id="3" w:author="admin" w:date="2018-12-27T10:23:00Z">
          <w:pPr>
            <w:spacing w:after="0"/>
          </w:pPr>
        </w:pPrChange>
      </w:pPr>
      <w:r>
        <w:t>Adam Krupa</w:t>
      </w:r>
    </w:p>
    <w:p w14:paraId="3B8C95FF" w14:textId="77777777" w:rsidR="000D430C" w:rsidRDefault="000D430C">
      <w:pPr>
        <w:spacing w:after="0"/>
        <w:jc w:val="both"/>
        <w:pPrChange w:id="4" w:author="admin" w:date="2018-12-27T10:23:00Z">
          <w:pPr>
            <w:spacing w:after="0"/>
          </w:pPr>
        </w:pPrChange>
      </w:pPr>
      <w:r>
        <w:t>Krzysztof Sajkowski</w:t>
      </w:r>
    </w:p>
    <w:p w14:paraId="1B632F61" w14:textId="77777777" w:rsidR="000D430C" w:rsidRDefault="000D430C">
      <w:pPr>
        <w:spacing w:after="0"/>
        <w:ind w:left="6372"/>
        <w:jc w:val="both"/>
        <w:pPrChange w:id="5" w:author="admin" w:date="2018-12-27T10:23:00Z">
          <w:pPr>
            <w:spacing w:after="0"/>
            <w:ind w:left="6372"/>
          </w:pPr>
        </w:pPrChange>
      </w:pPr>
    </w:p>
    <w:p w14:paraId="471D6A9D" w14:textId="77777777" w:rsidR="000D430C" w:rsidRDefault="000D430C">
      <w:pPr>
        <w:spacing w:after="0"/>
        <w:ind w:left="6372"/>
        <w:jc w:val="both"/>
        <w:pPrChange w:id="6" w:author="admin" w:date="2018-12-27T10:23:00Z">
          <w:pPr>
            <w:spacing w:after="0"/>
            <w:ind w:left="6372"/>
          </w:pPr>
        </w:pPrChange>
      </w:pPr>
    </w:p>
    <w:p w14:paraId="4E8FE2B9" w14:textId="77777777" w:rsidR="000D430C" w:rsidRDefault="000D430C">
      <w:pPr>
        <w:spacing w:after="0"/>
        <w:ind w:left="6372"/>
        <w:jc w:val="both"/>
        <w:pPrChange w:id="7" w:author="admin" w:date="2018-12-27T10:23:00Z">
          <w:pPr>
            <w:spacing w:after="0"/>
            <w:ind w:left="6372"/>
          </w:pPr>
        </w:pPrChange>
      </w:pPr>
    </w:p>
    <w:p w14:paraId="00F9BD4F" w14:textId="77777777" w:rsidR="000D430C" w:rsidRDefault="000D430C">
      <w:pPr>
        <w:spacing w:after="0"/>
        <w:ind w:left="6372"/>
        <w:jc w:val="both"/>
        <w:pPrChange w:id="8" w:author="admin" w:date="2018-12-27T10:23:00Z">
          <w:pPr>
            <w:spacing w:after="0"/>
            <w:ind w:left="6372"/>
          </w:pPr>
        </w:pPrChange>
      </w:pPr>
    </w:p>
    <w:p w14:paraId="07E03AF9" w14:textId="77777777" w:rsidR="000D430C" w:rsidRDefault="000D430C">
      <w:pPr>
        <w:spacing w:after="0"/>
        <w:ind w:left="6372"/>
        <w:jc w:val="both"/>
        <w:pPrChange w:id="9" w:author="admin" w:date="2018-12-27T10:23:00Z">
          <w:pPr>
            <w:spacing w:after="0"/>
            <w:ind w:left="6372"/>
          </w:pPr>
        </w:pPrChange>
      </w:pPr>
    </w:p>
    <w:p w14:paraId="40430992" w14:textId="77777777" w:rsidR="000D430C" w:rsidRDefault="000D430C">
      <w:pPr>
        <w:spacing w:after="0"/>
        <w:ind w:left="6372"/>
        <w:jc w:val="both"/>
        <w:pPrChange w:id="10" w:author="admin" w:date="2018-12-27T10:23:00Z">
          <w:pPr>
            <w:spacing w:after="0"/>
            <w:ind w:left="6372"/>
          </w:pPr>
        </w:pPrChange>
      </w:pPr>
    </w:p>
    <w:p w14:paraId="66D30456" w14:textId="77777777" w:rsidR="000D430C" w:rsidRDefault="000D430C">
      <w:pPr>
        <w:spacing w:after="0"/>
        <w:ind w:left="6372"/>
        <w:jc w:val="both"/>
        <w:pPrChange w:id="11" w:author="admin" w:date="2018-12-27T10:23:00Z">
          <w:pPr>
            <w:spacing w:after="0"/>
            <w:ind w:left="6372"/>
          </w:pPr>
        </w:pPrChange>
      </w:pPr>
    </w:p>
    <w:p w14:paraId="485A34C1" w14:textId="77777777" w:rsidR="000D430C" w:rsidRDefault="000D430C">
      <w:pPr>
        <w:spacing w:after="0"/>
        <w:ind w:left="6372"/>
        <w:jc w:val="both"/>
        <w:pPrChange w:id="12" w:author="admin" w:date="2018-12-27T10:23:00Z">
          <w:pPr>
            <w:spacing w:after="0"/>
            <w:ind w:left="6372"/>
          </w:pPr>
        </w:pPrChange>
      </w:pPr>
    </w:p>
    <w:p w14:paraId="47A69DF7" w14:textId="77777777" w:rsidR="000D430C" w:rsidRDefault="000D430C">
      <w:pPr>
        <w:spacing w:after="0"/>
        <w:ind w:left="6372"/>
        <w:jc w:val="both"/>
        <w:pPrChange w:id="13" w:author="admin" w:date="2018-12-27T10:23:00Z">
          <w:pPr>
            <w:spacing w:after="0"/>
            <w:ind w:left="6372"/>
          </w:pPr>
        </w:pPrChange>
      </w:pPr>
    </w:p>
    <w:p w14:paraId="5E06DC01" w14:textId="77777777" w:rsidR="000D430C" w:rsidRDefault="000D430C">
      <w:pPr>
        <w:spacing w:after="0"/>
        <w:ind w:left="6372"/>
        <w:jc w:val="both"/>
        <w:pPrChange w:id="14" w:author="admin" w:date="2018-12-27T10:23:00Z">
          <w:pPr>
            <w:spacing w:after="0"/>
            <w:ind w:left="6372"/>
          </w:pPr>
        </w:pPrChange>
      </w:pPr>
    </w:p>
    <w:p w14:paraId="4832F2F2" w14:textId="77777777" w:rsidR="000D430C" w:rsidRDefault="000D430C">
      <w:pPr>
        <w:spacing w:after="0"/>
        <w:ind w:left="6372"/>
        <w:jc w:val="both"/>
        <w:pPrChange w:id="15" w:author="admin" w:date="2018-12-27T10:23:00Z">
          <w:pPr>
            <w:spacing w:after="0"/>
            <w:ind w:left="6372"/>
          </w:pPr>
        </w:pPrChange>
      </w:pPr>
    </w:p>
    <w:p w14:paraId="659F0CEC" w14:textId="77777777" w:rsidR="000D430C" w:rsidRDefault="000D430C">
      <w:pPr>
        <w:spacing w:after="0"/>
        <w:jc w:val="both"/>
        <w:rPr>
          <w:b/>
          <w:sz w:val="64"/>
          <w:szCs w:val="64"/>
        </w:rPr>
        <w:pPrChange w:id="16" w:author="admin" w:date="2018-12-27T10:23:00Z">
          <w:pPr>
            <w:spacing w:after="0"/>
            <w:jc w:val="center"/>
          </w:pPr>
        </w:pPrChange>
      </w:pPr>
      <w:commentRangeStart w:id="17"/>
      <w:r w:rsidRPr="000D430C">
        <w:rPr>
          <w:b/>
          <w:sz w:val="64"/>
          <w:szCs w:val="64"/>
        </w:rPr>
        <w:t>STRATEGIA NA LATA 2019-2029</w:t>
      </w:r>
      <w:commentRangeEnd w:id="17"/>
      <w:r w:rsidR="005D000E">
        <w:rPr>
          <w:rStyle w:val="Odwoaniedokomentarza"/>
        </w:rPr>
        <w:commentReference w:id="17"/>
      </w:r>
    </w:p>
    <w:p w14:paraId="21BF9FDD" w14:textId="77777777" w:rsidR="000D430C" w:rsidRPr="000D430C" w:rsidRDefault="000D430C">
      <w:pPr>
        <w:spacing w:after="0"/>
        <w:jc w:val="both"/>
        <w:rPr>
          <w:b/>
          <w:sz w:val="64"/>
          <w:szCs w:val="64"/>
        </w:rPr>
        <w:pPrChange w:id="18" w:author="admin" w:date="2018-12-27T10:23:00Z">
          <w:pPr>
            <w:spacing w:after="0"/>
            <w:jc w:val="center"/>
          </w:pPr>
        </w:pPrChange>
      </w:pPr>
    </w:p>
    <w:p w14:paraId="4F64AADD" w14:textId="77777777" w:rsidR="000D430C" w:rsidRDefault="000D430C">
      <w:pPr>
        <w:spacing w:after="0"/>
        <w:jc w:val="both"/>
        <w:rPr>
          <w:b/>
          <w:sz w:val="64"/>
          <w:szCs w:val="64"/>
        </w:rPr>
        <w:pPrChange w:id="19" w:author="admin" w:date="2018-12-27T10:23:00Z">
          <w:pPr>
            <w:spacing w:after="0"/>
            <w:jc w:val="center"/>
          </w:pPr>
        </w:pPrChange>
      </w:pPr>
      <w:r w:rsidRPr="000D430C">
        <w:rPr>
          <w:b/>
          <w:sz w:val="64"/>
          <w:szCs w:val="64"/>
        </w:rPr>
        <w:t>PLAY</w:t>
      </w:r>
    </w:p>
    <w:p w14:paraId="63FBC85C" w14:textId="77777777" w:rsidR="000D430C" w:rsidRDefault="000D430C">
      <w:pPr>
        <w:jc w:val="both"/>
        <w:rPr>
          <w:b/>
          <w:sz w:val="64"/>
          <w:szCs w:val="64"/>
        </w:rPr>
        <w:pPrChange w:id="20" w:author="admin" w:date="2018-12-27T10:23:00Z">
          <w:pPr/>
        </w:pPrChange>
      </w:pPr>
      <w:r>
        <w:rPr>
          <w:b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6"/>
          <w:szCs w:val="22"/>
          <w:lang w:eastAsia="en-US"/>
        </w:rPr>
        <w:id w:val="-1551530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4256B9" w14:textId="77777777" w:rsidR="00975CF5" w:rsidRDefault="00975CF5">
          <w:pPr>
            <w:pStyle w:val="Nagwekspisutreci"/>
            <w:ind w:left="720"/>
            <w:jc w:val="both"/>
            <w:pPrChange w:id="21" w:author="admin" w:date="2018-12-27T10:23:00Z">
              <w:pPr>
                <w:pStyle w:val="Nagwekspisutreci"/>
              </w:pPr>
            </w:pPrChange>
          </w:pPr>
          <w:r>
            <w:t>Spis treści</w:t>
          </w:r>
        </w:p>
        <w:p w14:paraId="6E05658B" w14:textId="21C9D848" w:rsidR="00D65EB8" w:rsidRDefault="00975CF5">
          <w:pPr>
            <w:pStyle w:val="Spistreci1"/>
            <w:rPr>
              <w:ins w:id="22" w:author="admin" w:date="2018-12-29T21:10:00Z"/>
              <w:rFonts w:eastAsiaTheme="minorEastAsia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3" w:author="admin" w:date="2018-12-29T21:10:00Z">
            <w:r w:rsidR="00D65EB8" w:rsidRPr="00062ADF">
              <w:rPr>
                <w:rStyle w:val="Hipercze"/>
                <w:noProof/>
              </w:rPr>
              <w:fldChar w:fldCharType="begin"/>
            </w:r>
            <w:r w:rsidR="00D65EB8" w:rsidRPr="00062ADF">
              <w:rPr>
                <w:rStyle w:val="Hipercze"/>
                <w:noProof/>
              </w:rPr>
              <w:instrText xml:space="preserve"> </w:instrText>
            </w:r>
            <w:r w:rsidR="00D65EB8">
              <w:rPr>
                <w:noProof/>
              </w:rPr>
              <w:instrText>HYPERLINK \l "_Toc533881143"</w:instrText>
            </w:r>
            <w:r w:rsidR="00D65EB8" w:rsidRPr="00062ADF">
              <w:rPr>
                <w:rStyle w:val="Hipercze"/>
                <w:noProof/>
              </w:rPr>
              <w:instrText xml:space="preserve"> </w:instrText>
            </w:r>
            <w:r w:rsidR="00D65EB8" w:rsidRPr="00062ADF">
              <w:rPr>
                <w:rStyle w:val="Hipercze"/>
                <w:noProof/>
              </w:rPr>
            </w:r>
            <w:r w:rsidR="00D65EB8" w:rsidRPr="00062ADF">
              <w:rPr>
                <w:rStyle w:val="Hipercze"/>
                <w:noProof/>
              </w:rPr>
              <w:fldChar w:fldCharType="separate"/>
            </w:r>
            <w:r w:rsidR="00D65EB8" w:rsidRPr="00062ADF">
              <w:rPr>
                <w:rStyle w:val="Hipercze"/>
                <w:noProof/>
              </w:rPr>
              <w:t>1.</w:t>
            </w:r>
            <w:r w:rsidR="00D65EB8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="00D65EB8" w:rsidRPr="00062ADF">
              <w:rPr>
                <w:rStyle w:val="Hipercze"/>
                <w:noProof/>
              </w:rPr>
              <w:t>Wstęp (Sajkowski)</w:t>
            </w:r>
            <w:r w:rsidR="00D65EB8">
              <w:rPr>
                <w:noProof/>
                <w:webHidden/>
              </w:rPr>
              <w:tab/>
            </w:r>
            <w:r w:rsidR="00D65EB8">
              <w:rPr>
                <w:noProof/>
                <w:webHidden/>
              </w:rPr>
              <w:fldChar w:fldCharType="begin"/>
            </w:r>
            <w:r w:rsidR="00D65EB8">
              <w:rPr>
                <w:noProof/>
                <w:webHidden/>
              </w:rPr>
              <w:instrText xml:space="preserve"> PAGEREF _Toc533881143 \h </w:instrText>
            </w:r>
            <w:r w:rsidR="00D65EB8">
              <w:rPr>
                <w:noProof/>
                <w:webHidden/>
              </w:rPr>
            </w:r>
          </w:ins>
          <w:r w:rsidR="00D65EB8">
            <w:rPr>
              <w:noProof/>
              <w:webHidden/>
            </w:rPr>
            <w:fldChar w:fldCharType="separate"/>
          </w:r>
          <w:ins w:id="24" w:author="admin" w:date="2018-12-29T21:10:00Z">
            <w:r w:rsidR="00D65EB8">
              <w:rPr>
                <w:noProof/>
                <w:webHidden/>
              </w:rPr>
              <w:t>3</w:t>
            </w:r>
            <w:r w:rsidR="00D65EB8">
              <w:rPr>
                <w:noProof/>
                <w:webHidden/>
              </w:rPr>
              <w:fldChar w:fldCharType="end"/>
            </w:r>
            <w:r w:rsidR="00D65EB8" w:rsidRPr="00062ADF">
              <w:rPr>
                <w:rStyle w:val="Hipercze"/>
                <w:noProof/>
              </w:rPr>
              <w:fldChar w:fldCharType="end"/>
            </w:r>
          </w:ins>
        </w:p>
        <w:p w14:paraId="60157703" w14:textId="25E87FED" w:rsidR="00D65EB8" w:rsidRDefault="00D65EB8">
          <w:pPr>
            <w:pStyle w:val="Spistreci1"/>
            <w:rPr>
              <w:ins w:id="25" w:author="admin" w:date="2018-12-29T21:10:00Z"/>
              <w:rFonts w:eastAsiaTheme="minorEastAsia"/>
              <w:noProof/>
              <w:sz w:val="22"/>
              <w:lang w:eastAsia="pl-PL"/>
            </w:rPr>
          </w:pPr>
          <w:ins w:id="26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"_Toc533881144"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Charakterystyka podmiotu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admin" w:date="2018-12-29T21:10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32838F20" w14:textId="1D495243" w:rsidR="00D65EB8" w:rsidRDefault="00D65EB8">
          <w:pPr>
            <w:pStyle w:val="Spistreci1"/>
            <w:rPr>
              <w:ins w:id="28" w:author="admin" w:date="2018-12-29T21:10:00Z"/>
              <w:rFonts w:eastAsiaTheme="minorEastAsia"/>
              <w:noProof/>
              <w:sz w:val="22"/>
              <w:lang w:eastAsia="pl-PL"/>
            </w:rPr>
          </w:pPr>
          <w:ins w:id="29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"_Toc533881145"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Rozwój i inwestycje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admin" w:date="2018-12-29T21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7C167AB7" w14:textId="7BE25B84" w:rsidR="00D65EB8" w:rsidRDefault="00D65EB8">
          <w:pPr>
            <w:pStyle w:val="Spistreci2"/>
            <w:rPr>
              <w:ins w:id="31" w:author="admin" w:date="2018-12-29T21:10:00Z"/>
              <w:rFonts w:eastAsiaTheme="minorEastAsia"/>
              <w:noProof/>
              <w:sz w:val="22"/>
              <w:lang w:eastAsia="pl-PL"/>
            </w:rPr>
          </w:pPr>
          <w:ins w:id="32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"_Toc533881146"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5G i AirFiber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admin" w:date="2018-12-29T21:1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56EB240" w14:textId="4DAFCEEB" w:rsidR="00D65EB8" w:rsidRDefault="00D65EB8">
          <w:pPr>
            <w:pStyle w:val="Spistreci2"/>
            <w:rPr>
              <w:ins w:id="34" w:author="admin" w:date="2018-12-29T21:10:00Z"/>
              <w:rFonts w:eastAsiaTheme="minorEastAsia"/>
              <w:noProof/>
              <w:sz w:val="22"/>
              <w:lang w:eastAsia="pl-PL"/>
            </w:rPr>
          </w:pPr>
          <w:ins w:id="35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"_Toc533881147"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Play TV Now (Zalewska i 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admin" w:date="2018-12-29T21:1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2B8E6CB" w14:textId="4DC4AC46" w:rsidR="00D65EB8" w:rsidRDefault="00D65EB8">
          <w:pPr>
            <w:pStyle w:val="Spistreci2"/>
            <w:rPr>
              <w:ins w:id="37" w:author="admin" w:date="2018-12-29T21:10:00Z"/>
              <w:rFonts w:eastAsiaTheme="minorEastAsia"/>
              <w:noProof/>
              <w:sz w:val="22"/>
              <w:lang w:eastAsia="pl-PL"/>
            </w:rPr>
          </w:pPr>
          <w:ins w:id="38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"_Toc533881148"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  <w:lang w:val="en-GB"/>
              </w:rPr>
              <w:t>3.3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  <w:lang w:val="en-GB"/>
              </w:rPr>
              <w:t>VoLTE i WiFi Calling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admin" w:date="2018-12-29T21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A7AAD4D" w14:textId="4BC0D262" w:rsidR="00D65EB8" w:rsidRDefault="00D65EB8">
          <w:pPr>
            <w:pStyle w:val="Spistreci1"/>
            <w:rPr>
              <w:ins w:id="40" w:author="admin" w:date="2018-12-29T21:10:00Z"/>
              <w:rFonts w:eastAsiaTheme="minorEastAsia"/>
              <w:noProof/>
              <w:sz w:val="22"/>
              <w:lang w:eastAsia="pl-PL"/>
            </w:rPr>
          </w:pPr>
          <w:ins w:id="41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"_Toc533881149"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  <w:lang w:eastAsia="pl-PL"/>
              </w:rPr>
              <w:t>Zasięg i pojemność (Krupa)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admin" w:date="2018-12-29T21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1F571541" w14:textId="4588B733" w:rsidR="00D65EB8" w:rsidRDefault="00D65EB8">
          <w:pPr>
            <w:pStyle w:val="Spistreci1"/>
            <w:rPr>
              <w:ins w:id="43" w:author="admin" w:date="2018-12-29T21:10:00Z"/>
              <w:rFonts w:eastAsiaTheme="minorEastAsia"/>
              <w:noProof/>
              <w:sz w:val="22"/>
              <w:lang w:eastAsia="pl-PL"/>
            </w:rPr>
          </w:pPr>
          <w:ins w:id="44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"_Toc533881150"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Prawo i pasmo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admin" w:date="2018-12-29T21:1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6AD72482" w14:textId="37D859B4" w:rsidR="00D65EB8" w:rsidRDefault="00D65EB8">
          <w:pPr>
            <w:pStyle w:val="Spistreci1"/>
            <w:rPr>
              <w:ins w:id="46" w:author="admin" w:date="2018-12-29T21:10:00Z"/>
              <w:rFonts w:eastAsiaTheme="minorEastAsia"/>
              <w:noProof/>
              <w:sz w:val="22"/>
              <w:lang w:eastAsia="pl-PL"/>
            </w:rPr>
          </w:pPr>
          <w:ins w:id="47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"_Toc533881152"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Marketing i akcje reklamowe (Sajkowski)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admin" w:date="2018-12-29T21:1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5AA0923D" w14:textId="14C323D3" w:rsidR="00D65EB8" w:rsidRDefault="00D65EB8">
          <w:pPr>
            <w:pStyle w:val="Spistreci1"/>
            <w:rPr>
              <w:ins w:id="49" w:author="admin" w:date="2018-12-29T21:10:00Z"/>
              <w:rFonts w:eastAsiaTheme="minorEastAsia"/>
              <w:noProof/>
              <w:sz w:val="22"/>
              <w:lang w:eastAsia="pl-PL"/>
            </w:rPr>
          </w:pPr>
          <w:ins w:id="50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"_Toc533881154"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Plany finansowe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admin" w:date="2018-12-29T21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5D170BE5" w14:textId="0B124377" w:rsidR="00D65EB8" w:rsidRDefault="00D65EB8">
          <w:pPr>
            <w:pStyle w:val="Spistreci1"/>
            <w:rPr>
              <w:ins w:id="52" w:author="admin" w:date="2018-12-29T21:10:00Z"/>
              <w:rFonts w:eastAsiaTheme="minorEastAsia"/>
              <w:noProof/>
              <w:sz w:val="22"/>
              <w:lang w:eastAsia="pl-PL"/>
            </w:rPr>
          </w:pPr>
          <w:ins w:id="53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"_Toc533881155"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Podsumowanie (Zalewska)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admin" w:date="2018-12-29T21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583032F2" w14:textId="194B7AF1" w:rsidR="00D65EB8" w:rsidRDefault="00D65EB8">
          <w:pPr>
            <w:pStyle w:val="Spistreci1"/>
            <w:rPr>
              <w:ins w:id="55" w:author="admin" w:date="2018-12-29T21:10:00Z"/>
              <w:rFonts w:eastAsiaTheme="minorEastAsia"/>
              <w:noProof/>
              <w:sz w:val="22"/>
              <w:lang w:eastAsia="pl-PL"/>
            </w:rPr>
          </w:pPr>
          <w:ins w:id="56" w:author="admin" w:date="2018-12-29T21:10:00Z">
            <w:r w:rsidRPr="00062ADF">
              <w:rPr>
                <w:rStyle w:val="Hipercze"/>
                <w:noProof/>
              </w:rPr>
              <w:fldChar w:fldCharType="begin"/>
            </w:r>
            <w:r w:rsidRPr="00062ADF">
              <w:rPr>
                <w:rStyle w:val="Hipercze"/>
                <w:noProof/>
              </w:rPr>
              <w:instrText xml:space="preserve"> </w:instrText>
            </w:r>
            <w:r>
              <w:rPr>
                <w:noProof/>
              </w:rPr>
              <w:instrText>HYPERLINK \l "_Toc533881156"</w:instrText>
            </w:r>
            <w:r w:rsidRPr="00062ADF">
              <w:rPr>
                <w:rStyle w:val="Hipercze"/>
                <w:noProof/>
              </w:rPr>
              <w:instrText xml:space="preserve"> </w:instrText>
            </w:r>
            <w:r w:rsidRPr="00062ADF">
              <w:rPr>
                <w:rStyle w:val="Hipercze"/>
                <w:noProof/>
              </w:rPr>
            </w:r>
            <w:r w:rsidRPr="00062ADF">
              <w:rPr>
                <w:rStyle w:val="Hipercze"/>
                <w:noProof/>
              </w:rPr>
              <w:fldChar w:fldCharType="separate"/>
            </w:r>
            <w:r w:rsidRPr="00062ADF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62ADF">
              <w:rPr>
                <w:rStyle w:val="Hipercze"/>
                <w:noProof/>
              </w:rPr>
              <w:t>Literatura (wspólna)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_Toc533881156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admin" w:date="2018-12-29T21:1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62ADF">
              <w:rPr>
                <w:rStyle w:val="Hipercze"/>
                <w:noProof/>
              </w:rPr>
              <w:fldChar w:fldCharType="end"/>
            </w:r>
          </w:ins>
        </w:p>
        <w:p w14:paraId="0505E73B" w14:textId="7E4D1401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58" w:author="admin" w:date="2018-12-27T10:35:00Z"/>
              <w:rFonts w:eastAsiaTheme="minorEastAsia"/>
              <w:noProof/>
              <w:sz w:val="22"/>
              <w:lang w:eastAsia="pl-PL"/>
            </w:rPr>
            <w:pPrChange w:id="59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60" w:author="admin" w:date="2018-12-27T10:35:00Z">
            <w:r w:rsidRPr="00094868" w:rsidDel="004D713A">
              <w:rPr>
                <w:rStyle w:val="Hipercze"/>
                <w:noProof/>
              </w:rPr>
              <w:delText>2.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Wstęp</w:delText>
            </w:r>
          </w:del>
          <w:ins w:id="61" w:author="DOW" w:date="2018-12-23T15:37:00Z">
            <w:del w:id="62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(Sjkowski)</w:delText>
              </w:r>
            </w:del>
          </w:ins>
          <w:del w:id="63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4E8464C0" w14:textId="7829826A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64" w:author="admin" w:date="2018-12-27T10:35:00Z"/>
              <w:rFonts w:eastAsiaTheme="minorEastAsia"/>
              <w:noProof/>
              <w:sz w:val="22"/>
              <w:lang w:eastAsia="pl-PL"/>
            </w:rPr>
            <w:pPrChange w:id="65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66" w:author="admin" w:date="2018-12-27T10:35:00Z">
            <w:r w:rsidRPr="00094868" w:rsidDel="004D713A">
              <w:rPr>
                <w:rStyle w:val="Hipercze"/>
                <w:noProof/>
              </w:rPr>
              <w:delText>3.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Charakterystyka podmiotu</w:delText>
            </w:r>
          </w:del>
          <w:ins w:id="67" w:author="DOW" w:date="2018-12-23T15:37:00Z">
            <w:del w:id="68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</w:delText>
              </w:r>
            </w:del>
          </w:ins>
          <w:ins w:id="69" w:author="DOW" w:date="2018-12-23T15:40:00Z">
            <w:del w:id="70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Z</w:delText>
              </w:r>
            </w:del>
          </w:ins>
          <w:ins w:id="71" w:author="DOW" w:date="2018-12-23T15:37:00Z">
            <w:del w:id="72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alewska)</w:delText>
              </w:r>
            </w:del>
          </w:ins>
          <w:del w:id="73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4819FAEF" w14:textId="19F20014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74" w:author="admin" w:date="2018-12-27T10:35:00Z"/>
              <w:rFonts w:eastAsiaTheme="minorEastAsia"/>
              <w:noProof/>
              <w:sz w:val="22"/>
              <w:lang w:eastAsia="pl-PL"/>
            </w:rPr>
            <w:pPrChange w:id="75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76" w:author="admin" w:date="2018-12-27T10:35:00Z">
            <w:r w:rsidRPr="00094868" w:rsidDel="004D713A">
              <w:rPr>
                <w:rStyle w:val="Hipercze"/>
                <w:noProof/>
              </w:rPr>
              <w:delText>4.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Rozwój i inwestycje</w:delText>
            </w:r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27BC6CDB" w14:textId="33BA4C29" w:rsidR="00975CF5" w:rsidDel="004D713A" w:rsidRDefault="00975CF5">
          <w:pPr>
            <w:pStyle w:val="Spistreci2"/>
            <w:jc w:val="both"/>
            <w:rPr>
              <w:del w:id="77" w:author="admin" w:date="2018-12-27T10:35:00Z"/>
              <w:rFonts w:eastAsiaTheme="minorEastAsia"/>
              <w:noProof/>
              <w:sz w:val="22"/>
              <w:lang w:eastAsia="pl-PL"/>
            </w:rPr>
            <w:pPrChange w:id="78" w:author="admin" w:date="2018-12-27T10:23:00Z">
              <w:pPr>
                <w:pStyle w:val="Spistreci2"/>
              </w:pPr>
            </w:pPrChange>
          </w:pPr>
          <w:del w:id="79" w:author="admin" w:date="2018-12-27T10:35:00Z">
            <w:r w:rsidRPr="00094868" w:rsidDel="004D713A">
              <w:rPr>
                <w:rStyle w:val="Hipercze"/>
                <w:noProof/>
              </w:rPr>
              <w:delText>4.1.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5G i AirFiber</w:delText>
            </w:r>
          </w:del>
          <w:ins w:id="80" w:author="DOW" w:date="2018-12-23T15:38:00Z">
            <w:del w:id="81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(Krupa)</w:delText>
              </w:r>
            </w:del>
          </w:ins>
          <w:del w:id="82" w:author="admin" w:date="2018-12-27T10:35:00Z">
            <w:r w:rsidDel="004D713A">
              <w:rPr>
                <w:noProof/>
                <w:webHidden/>
              </w:rPr>
              <w:tab/>
              <w:delText>3</w:delText>
            </w:r>
          </w:del>
        </w:p>
        <w:p w14:paraId="02A8D2B9" w14:textId="62916ADB" w:rsidR="00975CF5" w:rsidDel="004D713A" w:rsidRDefault="00975CF5">
          <w:pPr>
            <w:pStyle w:val="Spistreci2"/>
            <w:jc w:val="both"/>
            <w:rPr>
              <w:del w:id="83" w:author="admin" w:date="2018-12-27T10:35:00Z"/>
              <w:rFonts w:eastAsiaTheme="minorEastAsia"/>
              <w:noProof/>
              <w:sz w:val="22"/>
              <w:lang w:eastAsia="pl-PL"/>
            </w:rPr>
            <w:pPrChange w:id="84" w:author="admin" w:date="2018-12-27T10:23:00Z">
              <w:pPr>
                <w:pStyle w:val="Spistreci2"/>
              </w:pPr>
            </w:pPrChange>
          </w:pPr>
          <w:del w:id="85" w:author="admin" w:date="2018-12-27T10:35:00Z">
            <w:r w:rsidRPr="00094868" w:rsidDel="004D713A">
              <w:rPr>
                <w:rStyle w:val="Hipercze"/>
                <w:noProof/>
              </w:rPr>
              <w:delText>4.2.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Play TV Now</w:delText>
            </w:r>
          </w:del>
          <w:ins w:id="86" w:author="DOW" w:date="2018-12-23T15:38:00Z">
            <w:del w:id="8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</w:delText>
              </w:r>
            </w:del>
          </w:ins>
          <w:ins w:id="88" w:author="DOW" w:date="2018-12-23T15:40:00Z">
            <w:del w:id="8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Z</w:delText>
              </w:r>
            </w:del>
          </w:ins>
          <w:ins w:id="90" w:author="DOW" w:date="2018-12-23T15:38:00Z">
            <w:del w:id="91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alewska, Krupa)</w:delText>
              </w:r>
            </w:del>
          </w:ins>
          <w:del w:id="92" w:author="admin" w:date="2018-12-27T10:35:00Z">
            <w:r w:rsidDel="004D713A">
              <w:rPr>
                <w:noProof/>
                <w:webHidden/>
              </w:rPr>
              <w:tab/>
              <w:delText>4</w:delText>
            </w:r>
          </w:del>
        </w:p>
        <w:p w14:paraId="21A8A96C" w14:textId="4A66D23C" w:rsidR="00975CF5" w:rsidDel="004D713A" w:rsidRDefault="00975CF5">
          <w:pPr>
            <w:pStyle w:val="Spistreci2"/>
            <w:jc w:val="both"/>
            <w:rPr>
              <w:del w:id="93" w:author="admin" w:date="2018-12-27T10:35:00Z"/>
              <w:rFonts w:eastAsiaTheme="minorEastAsia"/>
              <w:noProof/>
              <w:sz w:val="22"/>
              <w:lang w:eastAsia="pl-PL"/>
            </w:rPr>
            <w:pPrChange w:id="94" w:author="admin" w:date="2018-12-27T10:23:00Z">
              <w:pPr>
                <w:pStyle w:val="Spistreci2"/>
              </w:pPr>
            </w:pPrChange>
          </w:pPr>
          <w:del w:id="95" w:author="admin" w:date="2018-12-27T10:35:00Z">
            <w:r w:rsidRPr="00094868" w:rsidDel="004D713A">
              <w:rPr>
                <w:rStyle w:val="Hipercze"/>
                <w:noProof/>
              </w:rPr>
              <w:delText>4.3.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VoLTE i WiFi Calling</w:delText>
            </w:r>
          </w:del>
          <w:ins w:id="96" w:author="DOW" w:date="2018-12-23T15:38:00Z">
            <w:del w:id="9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 xml:space="preserve"> (Krupa)</w:delText>
              </w:r>
            </w:del>
          </w:ins>
          <w:del w:id="98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5E786023" w14:textId="02AFE0DB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99" w:author="admin" w:date="2018-12-27T10:35:00Z"/>
              <w:rFonts w:eastAsiaTheme="minorEastAsia"/>
              <w:noProof/>
              <w:sz w:val="22"/>
              <w:lang w:eastAsia="pl-PL"/>
            </w:rPr>
            <w:pPrChange w:id="100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01" w:author="admin" w:date="2018-12-27T10:35:00Z">
            <w:r w:rsidRPr="00094868" w:rsidDel="004D713A">
              <w:rPr>
                <w:rStyle w:val="Hipercze"/>
                <w:noProof/>
                <w:lang w:eastAsia="pl-PL"/>
              </w:rPr>
              <w:delText>5.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  <w:lang w:eastAsia="pl-PL"/>
              </w:rPr>
              <w:delText>Zasięg i pojemność</w:delText>
            </w:r>
          </w:del>
          <w:ins w:id="102" w:author="DOW" w:date="2018-12-23T15:39:00Z">
            <w:del w:id="103" w:author="admin" w:date="2018-12-27T10:35:00Z">
              <w:r w:rsidR="00F8531D" w:rsidRPr="00094868" w:rsidDel="004D713A">
                <w:rPr>
                  <w:rStyle w:val="Hipercze"/>
                  <w:noProof/>
                  <w:lang w:eastAsia="pl-PL"/>
                </w:rPr>
                <w:delText xml:space="preserve"> (Krupa) </w:delText>
              </w:r>
            </w:del>
          </w:ins>
          <w:del w:id="104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4B0D0FA2" w14:textId="7FBD3CD4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05" w:author="admin" w:date="2018-12-27T10:35:00Z"/>
              <w:rFonts w:eastAsiaTheme="minorEastAsia"/>
              <w:noProof/>
              <w:sz w:val="22"/>
              <w:lang w:eastAsia="pl-PL"/>
            </w:rPr>
            <w:pPrChange w:id="106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07" w:author="admin" w:date="2018-12-27T10:35:00Z">
            <w:r w:rsidRPr="00094868" w:rsidDel="004D713A">
              <w:rPr>
                <w:rStyle w:val="Hipercze"/>
                <w:noProof/>
              </w:rPr>
              <w:delText>6.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Prawo i pasmo</w:delText>
            </w:r>
          </w:del>
          <w:ins w:id="108" w:author="DOW" w:date="2018-12-23T15:39:00Z">
            <w:del w:id="10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10" w:author="admin" w:date="2018-12-27T10:35:00Z">
            <w:r w:rsidDel="004D713A">
              <w:rPr>
                <w:noProof/>
                <w:webHidden/>
              </w:rPr>
              <w:tab/>
              <w:delText>5</w:delText>
            </w:r>
          </w:del>
        </w:p>
        <w:p w14:paraId="4F1D896D" w14:textId="65A4B56F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11" w:author="admin" w:date="2018-12-27T10:35:00Z"/>
              <w:rFonts w:eastAsiaTheme="minorEastAsia"/>
              <w:noProof/>
              <w:sz w:val="22"/>
              <w:lang w:eastAsia="pl-PL"/>
            </w:rPr>
            <w:pPrChange w:id="112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13" w:author="admin" w:date="2018-12-27T10:35:00Z">
            <w:r w:rsidRPr="00094868" w:rsidDel="004D713A">
              <w:rPr>
                <w:rStyle w:val="Hipercze"/>
                <w:noProof/>
              </w:rPr>
              <w:delText>7.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Marketing i akcje reklamowe</w:delText>
            </w:r>
          </w:del>
          <w:ins w:id="114" w:author="DOW" w:date="2018-12-23T15:39:00Z">
            <w:del w:id="115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(S</w:delText>
              </w:r>
            </w:del>
            <w:del w:id="116" w:author="admin" w:date="2018-12-27T10:27:00Z">
              <w:r w:rsidR="00F8531D" w:rsidRPr="00094868" w:rsidDel="005B28FB">
                <w:rPr>
                  <w:rStyle w:val="Hipercze"/>
                  <w:noProof/>
                </w:rPr>
                <w:delText>kr</w:delText>
              </w:r>
            </w:del>
            <w:del w:id="11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aj</w:delText>
              </w:r>
            </w:del>
            <w:del w:id="118" w:author="admin" w:date="2018-12-27T10:27:00Z">
              <w:r w:rsidR="00F8531D" w:rsidRPr="00094868" w:rsidDel="005B28FB">
                <w:rPr>
                  <w:rStyle w:val="Hipercze"/>
                  <w:noProof/>
                </w:rPr>
                <w:delText>n</w:delText>
              </w:r>
            </w:del>
            <w:del w:id="119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owski)</w:delText>
              </w:r>
            </w:del>
          </w:ins>
          <w:del w:id="120" w:author="admin" w:date="2018-12-27T10:35:00Z">
            <w:r w:rsidDel="004D713A">
              <w:rPr>
                <w:noProof/>
                <w:webHidden/>
              </w:rPr>
              <w:tab/>
              <w:delText>6</w:delText>
            </w:r>
          </w:del>
        </w:p>
        <w:p w14:paraId="5064BDAE" w14:textId="7AD1585C" w:rsidR="004D713A" w:rsidRPr="004D713A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21" w:author="admin" w:date="2018-12-27T10:35:00Z"/>
              <w:noProof/>
              <w:rPrChange w:id="122" w:author="admin" w:date="2018-12-27T10:35:00Z">
                <w:rPr>
                  <w:del w:id="123" w:author="admin" w:date="2018-12-27T10:35:00Z"/>
                  <w:rFonts w:eastAsiaTheme="minorEastAsia"/>
                  <w:noProof/>
                  <w:sz w:val="22"/>
                  <w:lang w:eastAsia="pl-PL"/>
                </w:rPr>
              </w:rPrChange>
            </w:rPr>
            <w:pPrChange w:id="124" w:author="admin" w:date="2018-12-27T10:35:00Z">
              <w:pPr>
                <w:pStyle w:val="Spistreci1"/>
                <w:tabs>
                  <w:tab w:val="left" w:pos="794"/>
                </w:tabs>
              </w:pPr>
            </w:pPrChange>
          </w:pPr>
          <w:del w:id="125" w:author="admin" w:date="2018-12-27T10:35:00Z">
            <w:r w:rsidRPr="00094868" w:rsidDel="004D713A">
              <w:rPr>
                <w:rStyle w:val="Hipercze"/>
                <w:noProof/>
              </w:rPr>
              <w:delText>8.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Plany finansowe</w:delText>
            </w:r>
          </w:del>
          <w:ins w:id="126" w:author="DOW" w:date="2018-12-23T15:39:00Z">
            <w:del w:id="127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28" w:author="admin" w:date="2018-12-27T10:35:00Z">
            <w:r w:rsidDel="004D713A">
              <w:rPr>
                <w:noProof/>
                <w:webHidden/>
              </w:rPr>
              <w:tab/>
              <w:delText>7</w:delText>
            </w:r>
          </w:del>
        </w:p>
        <w:p w14:paraId="6C7784D3" w14:textId="4C37B6FC" w:rsidR="00975CF5" w:rsidDel="004D713A" w:rsidRDefault="00975CF5">
          <w:pPr>
            <w:pStyle w:val="Spistreci1"/>
            <w:tabs>
              <w:tab w:val="left" w:pos="794"/>
            </w:tabs>
            <w:jc w:val="both"/>
            <w:rPr>
              <w:del w:id="129" w:author="admin" w:date="2018-12-27T10:35:00Z"/>
              <w:rFonts w:eastAsiaTheme="minorEastAsia"/>
              <w:noProof/>
              <w:sz w:val="22"/>
              <w:lang w:eastAsia="pl-PL"/>
            </w:rPr>
            <w:pPrChange w:id="130" w:author="admin" w:date="2018-12-27T10:23:00Z">
              <w:pPr>
                <w:pStyle w:val="Spistreci1"/>
                <w:tabs>
                  <w:tab w:val="left" w:pos="794"/>
                </w:tabs>
              </w:pPr>
            </w:pPrChange>
          </w:pPr>
          <w:del w:id="131" w:author="admin" w:date="2018-12-27T10:35:00Z">
            <w:r w:rsidRPr="00094868" w:rsidDel="004D713A">
              <w:rPr>
                <w:rStyle w:val="Hipercze"/>
                <w:noProof/>
              </w:rPr>
              <w:delText>9.</w:delText>
            </w:r>
            <w:r w:rsidDel="004D713A">
              <w:rPr>
                <w:rFonts w:eastAsiaTheme="minorEastAsia"/>
                <w:noProof/>
                <w:sz w:val="22"/>
                <w:lang w:eastAsia="pl-PL"/>
              </w:rPr>
              <w:tab/>
            </w:r>
            <w:r w:rsidRPr="00094868" w:rsidDel="004D713A">
              <w:rPr>
                <w:rStyle w:val="Hipercze"/>
                <w:noProof/>
              </w:rPr>
              <w:delText>Podsumowanie i cele</w:delText>
            </w:r>
          </w:del>
          <w:ins w:id="132" w:author="DOW" w:date="2018-12-23T15:39:00Z">
            <w:del w:id="133" w:author="admin" w:date="2018-12-27T10:35:00Z">
              <w:r w:rsidR="00F8531D" w:rsidRPr="00094868" w:rsidDel="004D713A">
                <w:rPr>
                  <w:rStyle w:val="Hipercze"/>
                  <w:noProof/>
                </w:rPr>
                <w:delText>(Zalewska)</w:delText>
              </w:r>
            </w:del>
          </w:ins>
          <w:del w:id="134" w:author="admin" w:date="2018-12-27T10:35:00Z">
            <w:r w:rsidDel="004D713A">
              <w:rPr>
                <w:noProof/>
                <w:webHidden/>
              </w:rPr>
              <w:tab/>
              <w:delText>8</w:delText>
            </w:r>
          </w:del>
        </w:p>
        <w:p w14:paraId="402F7A47" w14:textId="77777777" w:rsidR="00975CF5" w:rsidRDefault="00975CF5">
          <w:pPr>
            <w:jc w:val="both"/>
            <w:pPrChange w:id="135" w:author="admin" w:date="2018-12-27T10:23:00Z">
              <w:pPr/>
            </w:pPrChange>
          </w:pPr>
          <w:r>
            <w:rPr>
              <w:b/>
              <w:bCs/>
            </w:rPr>
            <w:fldChar w:fldCharType="end"/>
          </w:r>
        </w:p>
      </w:sdtContent>
    </w:sdt>
    <w:p w14:paraId="7872D7B9" w14:textId="77777777" w:rsidR="000D430C" w:rsidRDefault="000D430C">
      <w:pPr>
        <w:jc w:val="both"/>
        <w:rPr>
          <w:sz w:val="24"/>
          <w:szCs w:val="24"/>
        </w:rPr>
        <w:pPrChange w:id="136" w:author="admin" w:date="2018-12-27T10:23:00Z">
          <w:pPr/>
        </w:pPrChange>
      </w:pPr>
      <w:r>
        <w:rPr>
          <w:sz w:val="24"/>
          <w:szCs w:val="24"/>
        </w:rPr>
        <w:br w:type="page"/>
      </w:r>
    </w:p>
    <w:p w14:paraId="68CABD8E" w14:textId="0249975D" w:rsidR="000D430C" w:rsidRDefault="000D430C">
      <w:pPr>
        <w:pStyle w:val="Nagwek1"/>
        <w:jc w:val="both"/>
        <w:pPrChange w:id="137" w:author="admin" w:date="2018-12-27T10:23:00Z">
          <w:pPr>
            <w:pStyle w:val="Nagwek1"/>
          </w:pPr>
        </w:pPrChange>
      </w:pPr>
      <w:bookmarkStart w:id="138" w:name="_Toc533881143"/>
      <w:commentRangeStart w:id="139"/>
      <w:r>
        <w:lastRenderedPageBreak/>
        <w:t>Wstęp</w:t>
      </w:r>
      <w:commentRangeEnd w:id="139"/>
      <w:r w:rsidR="008D6C2A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139"/>
      </w:r>
      <w:r w:rsidR="008C5908">
        <w:t xml:space="preserve"> (Sajkowski)</w:t>
      </w:r>
      <w:bookmarkEnd w:id="138"/>
    </w:p>
    <w:p w14:paraId="44D6D969" w14:textId="77777777" w:rsidR="000D430C" w:rsidRPr="000D430C" w:rsidRDefault="000D430C">
      <w:pPr>
        <w:jc w:val="both"/>
        <w:pPrChange w:id="140" w:author="admin" w:date="2018-12-27T10:23:00Z">
          <w:pPr/>
        </w:pPrChange>
      </w:pPr>
    </w:p>
    <w:p w14:paraId="015F6F69" w14:textId="43456812" w:rsidR="00F77330" w:rsidRPr="005B28FB" w:rsidRDefault="000D430C">
      <w:pPr>
        <w:jc w:val="both"/>
        <w:rPr>
          <w:ins w:id="141" w:author="admin" w:date="2018-12-27T10:23:00Z"/>
          <w:sz w:val="24"/>
          <w:szCs w:val="24"/>
          <w:rPrChange w:id="142" w:author="admin" w:date="2018-12-27T10:27:00Z">
            <w:rPr>
              <w:ins w:id="143" w:author="admin" w:date="2018-12-27T10:23:00Z"/>
            </w:rPr>
          </w:rPrChange>
        </w:rPr>
        <w:pPrChange w:id="144" w:author="admin" w:date="2018-12-27T10:57:00Z">
          <w:pPr>
            <w:ind w:firstLine="708"/>
          </w:pPr>
        </w:pPrChange>
      </w:pPr>
      <w:commentRangeStart w:id="145"/>
      <w:r w:rsidRPr="005B28FB">
        <w:rPr>
          <w:sz w:val="24"/>
          <w:szCs w:val="24"/>
          <w:rPrChange w:id="146" w:author="admin" w:date="2018-12-27T10:27:00Z">
            <w:rPr/>
          </w:rPrChange>
        </w:rPr>
        <w:t>Poniższy dokument</w:t>
      </w:r>
      <w:commentRangeEnd w:id="145"/>
      <w:r w:rsidR="008D6C2A" w:rsidRPr="005B28FB">
        <w:rPr>
          <w:rStyle w:val="Odwoaniedokomentarza"/>
          <w:sz w:val="24"/>
          <w:szCs w:val="24"/>
          <w:rPrChange w:id="147" w:author="admin" w:date="2018-12-27T10:27:00Z">
            <w:rPr>
              <w:rStyle w:val="Odwoaniedokomentarza"/>
            </w:rPr>
          </w:rPrChange>
        </w:rPr>
        <w:commentReference w:id="145"/>
      </w:r>
      <w:r w:rsidRPr="005B28FB">
        <w:rPr>
          <w:sz w:val="24"/>
          <w:szCs w:val="24"/>
          <w:rPrChange w:id="148" w:author="admin" w:date="2018-12-27T10:27:00Z">
            <w:rPr/>
          </w:rPrChange>
        </w:rPr>
        <w:t xml:space="preserve"> jest przewidywaną strategią podmiotu PLAY na najbliższe dziesięć lat. Zawiera informacje o planowanych inwestycjach, </w:t>
      </w:r>
      <w:r w:rsidR="009A6DD3" w:rsidRPr="005B28FB">
        <w:rPr>
          <w:sz w:val="24"/>
          <w:szCs w:val="24"/>
          <w:rPrChange w:id="149" w:author="admin" w:date="2018-12-27T10:27:00Z">
            <w:rPr/>
          </w:rPrChange>
        </w:rPr>
        <w:t xml:space="preserve">odniesienie do regulacji prawnych, plany marketingowe oraz finansowe. Analizę oparliśmy o aktualną sytuację na rynku, perspektywy rozwoju branży telekomunikacyjnej i </w:t>
      </w:r>
      <w:r w:rsidR="00F77330" w:rsidRPr="005B28FB">
        <w:rPr>
          <w:sz w:val="24"/>
          <w:szCs w:val="24"/>
          <w:rPrChange w:id="150" w:author="admin" w:date="2018-12-27T10:27:00Z">
            <w:rPr/>
          </w:rPrChange>
        </w:rPr>
        <w:t>plany PLAY na następne lata.</w:t>
      </w:r>
    </w:p>
    <w:p w14:paraId="530205F1" w14:textId="77777777" w:rsidR="00D46DBE" w:rsidRPr="005B28FB" w:rsidRDefault="00D46DBE">
      <w:pPr>
        <w:jc w:val="both"/>
        <w:rPr>
          <w:moveTo w:id="151" w:author="admin" w:date="2018-12-27T10:23:00Z"/>
          <w:color w:val="FF0000"/>
          <w:sz w:val="24"/>
          <w:szCs w:val="24"/>
          <w:rPrChange w:id="152" w:author="admin" w:date="2018-12-27T10:27:00Z">
            <w:rPr>
              <w:moveTo w:id="153" w:author="admin" w:date="2018-12-27T10:23:00Z"/>
            </w:rPr>
          </w:rPrChange>
        </w:rPr>
        <w:pPrChange w:id="154" w:author="admin" w:date="2018-12-27T10:23:00Z">
          <w:pPr/>
        </w:pPrChange>
      </w:pPr>
      <w:moveToRangeStart w:id="155" w:author="admin" w:date="2018-12-27T10:23:00Z" w:name="move533669564"/>
      <w:moveTo w:id="156" w:author="admin" w:date="2018-12-27T10:23:00Z">
        <w:r w:rsidRPr="005B28FB">
          <w:rPr>
            <w:color w:val="FF0000"/>
            <w:sz w:val="24"/>
            <w:szCs w:val="24"/>
            <w:rPrChange w:id="157" w:author="admin" w:date="2018-12-27T10:27:00Z">
              <w:rPr/>
            </w:rPrChange>
          </w:rPr>
          <w:t>Nasze cele na najbliższe 10 lat to:</w:t>
        </w:r>
      </w:moveTo>
    </w:p>
    <w:p w14:paraId="0FAAD881" w14:textId="4B0FB68D" w:rsidR="00D46DBE" w:rsidRPr="005B28FB" w:rsidDel="00094868" w:rsidRDefault="00D46DBE">
      <w:pPr>
        <w:pStyle w:val="Bezodstpw"/>
        <w:numPr>
          <w:ilvl w:val="0"/>
          <w:numId w:val="7"/>
        </w:numPr>
        <w:jc w:val="both"/>
        <w:rPr>
          <w:del w:id="158" w:author="admin" w:date="2018-12-27T10:53:00Z"/>
          <w:moveTo w:id="159" w:author="admin" w:date="2018-12-27T10:23:00Z"/>
          <w:color w:val="FF0000"/>
          <w:szCs w:val="24"/>
          <w:rPrChange w:id="160" w:author="admin" w:date="2018-12-27T10:27:00Z">
            <w:rPr>
              <w:del w:id="161" w:author="admin" w:date="2018-12-27T10:53:00Z"/>
              <w:moveTo w:id="162" w:author="admin" w:date="2018-12-27T10:23:00Z"/>
            </w:rPr>
          </w:rPrChange>
        </w:rPr>
        <w:pPrChange w:id="16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64" w:author="admin" w:date="2018-12-27T10:23:00Z">
        <w:del w:id="165" w:author="admin" w:date="2018-12-27T10:53:00Z">
          <w:r w:rsidRPr="00094868" w:rsidDel="00094868">
            <w:rPr>
              <w:color w:val="FF0000"/>
              <w:szCs w:val="24"/>
              <w:rPrChange w:id="166" w:author="admin" w:date="2018-12-27T10:53:00Z">
                <w:rPr/>
              </w:rPrChange>
            </w:rPr>
            <w:delText>Wzrost pokrycia kraju</w:delText>
          </w:r>
        </w:del>
      </w:moveTo>
    </w:p>
    <w:p w14:paraId="28407A32" w14:textId="77A7FD96" w:rsidR="00D46DBE" w:rsidRPr="00094868" w:rsidRDefault="00D46DBE">
      <w:pPr>
        <w:pStyle w:val="Bezodstpw"/>
        <w:numPr>
          <w:ilvl w:val="0"/>
          <w:numId w:val="7"/>
        </w:numPr>
        <w:jc w:val="both"/>
        <w:rPr>
          <w:moveTo w:id="167" w:author="admin" w:date="2018-12-27T10:23:00Z"/>
          <w:color w:val="FF0000"/>
          <w:szCs w:val="24"/>
          <w:rPrChange w:id="168" w:author="admin" w:date="2018-12-27T10:53:00Z">
            <w:rPr>
              <w:moveTo w:id="169" w:author="admin" w:date="2018-12-27T10:23:00Z"/>
            </w:rPr>
          </w:rPrChange>
        </w:rPr>
        <w:pPrChange w:id="170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71" w:author="admin" w:date="2018-12-27T10:23:00Z">
        <w:r w:rsidRPr="00094868">
          <w:rPr>
            <w:color w:val="FF0000"/>
            <w:szCs w:val="24"/>
            <w:rPrChange w:id="172" w:author="admin" w:date="2018-12-27T10:53:00Z">
              <w:rPr/>
            </w:rPrChange>
          </w:rPr>
          <w:t>Sprawna sieć 5G na obszarze całego kraju</w:t>
        </w:r>
      </w:moveTo>
      <w:ins w:id="173" w:author="admin" w:date="2018-12-27T10:53:00Z">
        <w:r w:rsidR="00094868">
          <w:rPr>
            <w:color w:val="FF0000"/>
            <w:szCs w:val="24"/>
          </w:rPr>
          <w:t xml:space="preserve"> (w tym w</w:t>
        </w:r>
        <w:r w:rsidR="00094868" w:rsidRPr="0090320A">
          <w:rPr>
            <w:color w:val="FF0000"/>
            <w:szCs w:val="24"/>
          </w:rPr>
          <w:t>zrost pokrycia kraju</w:t>
        </w:r>
        <w:r w:rsidR="00094868">
          <w:rPr>
            <w:color w:val="FF0000"/>
            <w:szCs w:val="24"/>
          </w:rPr>
          <w:t xml:space="preserve">, </w:t>
        </w:r>
        <w:r w:rsidR="00094868" w:rsidRPr="0090320A">
          <w:rPr>
            <w:color w:val="FF0000"/>
            <w:szCs w:val="24"/>
          </w:rPr>
          <w:t>zlikwidowanie „białych plam”)</w:t>
        </w:r>
      </w:ins>
    </w:p>
    <w:p w14:paraId="4C9CA5E2" w14:textId="77777777" w:rsidR="00D46DBE" w:rsidRPr="005B28FB" w:rsidRDefault="00D46DBE">
      <w:pPr>
        <w:pStyle w:val="Bezodstpw"/>
        <w:numPr>
          <w:ilvl w:val="0"/>
          <w:numId w:val="7"/>
        </w:numPr>
        <w:jc w:val="both"/>
        <w:rPr>
          <w:moveTo w:id="174" w:author="admin" w:date="2018-12-27T10:23:00Z"/>
          <w:color w:val="FF0000"/>
          <w:szCs w:val="24"/>
          <w:rPrChange w:id="175" w:author="admin" w:date="2018-12-27T10:27:00Z">
            <w:rPr>
              <w:moveTo w:id="176" w:author="admin" w:date="2018-12-27T10:23:00Z"/>
            </w:rPr>
          </w:rPrChange>
        </w:rPr>
        <w:pPrChange w:id="177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To w:id="178" w:author="admin" w:date="2018-12-27T10:23:00Z">
        <w:r w:rsidRPr="005B28FB">
          <w:rPr>
            <w:color w:val="FF0000"/>
            <w:szCs w:val="24"/>
            <w:rPrChange w:id="179" w:author="admin" w:date="2018-12-27T10:27:00Z">
              <w:rPr/>
            </w:rPrChange>
          </w:rPr>
          <w:t xml:space="preserve">Wprowadzenie na szeroką skalę </w:t>
        </w:r>
        <w:proofErr w:type="spellStart"/>
        <w:r w:rsidRPr="005B28FB">
          <w:rPr>
            <w:color w:val="FF0000"/>
            <w:szCs w:val="24"/>
            <w:rPrChange w:id="180" w:author="admin" w:date="2018-12-27T10:27:00Z">
              <w:rPr/>
            </w:rPrChange>
          </w:rPr>
          <w:t>VoLTE</w:t>
        </w:r>
        <w:proofErr w:type="spellEnd"/>
        <w:r w:rsidRPr="005B28FB">
          <w:rPr>
            <w:color w:val="FF0000"/>
            <w:szCs w:val="24"/>
            <w:rPrChange w:id="181" w:author="admin" w:date="2018-12-27T10:27:00Z">
              <w:rPr/>
            </w:rPrChange>
          </w:rPr>
          <w:t xml:space="preserve"> i rozpowszechnienie </w:t>
        </w:r>
        <w:proofErr w:type="spellStart"/>
        <w:r w:rsidRPr="005B28FB">
          <w:rPr>
            <w:color w:val="FF0000"/>
            <w:szCs w:val="24"/>
            <w:rPrChange w:id="182" w:author="admin" w:date="2018-12-27T10:27:00Z">
              <w:rPr/>
            </w:rPrChange>
          </w:rPr>
          <w:t>WiFi</w:t>
        </w:r>
        <w:proofErr w:type="spellEnd"/>
        <w:r w:rsidRPr="005B28FB">
          <w:rPr>
            <w:color w:val="FF0000"/>
            <w:szCs w:val="24"/>
            <w:rPrChange w:id="183" w:author="admin" w:date="2018-12-27T10:27:00Z">
              <w:rPr/>
            </w:rPrChange>
          </w:rPr>
          <w:t xml:space="preserve"> </w:t>
        </w:r>
        <w:proofErr w:type="spellStart"/>
        <w:r w:rsidRPr="005B28FB">
          <w:rPr>
            <w:color w:val="FF0000"/>
            <w:szCs w:val="24"/>
            <w:rPrChange w:id="184" w:author="admin" w:date="2018-12-27T10:27:00Z">
              <w:rPr/>
            </w:rPrChange>
          </w:rPr>
          <w:t>Calling</w:t>
        </w:r>
        <w:proofErr w:type="spellEnd"/>
      </w:moveTo>
    </w:p>
    <w:p w14:paraId="3094A126" w14:textId="25428DA4" w:rsidR="00D46DBE" w:rsidRPr="00094868" w:rsidRDefault="00D46DBE" w:rsidP="00D46DBE">
      <w:pPr>
        <w:pStyle w:val="Bezodstpw"/>
        <w:numPr>
          <w:ilvl w:val="0"/>
          <w:numId w:val="7"/>
        </w:numPr>
        <w:jc w:val="both"/>
        <w:rPr>
          <w:ins w:id="185" w:author="admin" w:date="2018-12-27T10:53:00Z"/>
          <w:color w:val="FF0000"/>
          <w:szCs w:val="24"/>
        </w:rPr>
      </w:pPr>
      <w:moveTo w:id="186" w:author="admin" w:date="2018-12-27T10:23:00Z">
        <w:r w:rsidRPr="00094868">
          <w:rPr>
            <w:color w:val="FF0000"/>
            <w:szCs w:val="24"/>
            <w:rPrChange w:id="187" w:author="admin" w:date="2018-12-27T10:54:00Z">
              <w:rPr/>
            </w:rPrChange>
          </w:rPr>
          <w:t>Utrzymanie koncesji na pasmo</w:t>
        </w:r>
      </w:moveTo>
      <w:ins w:id="188" w:author="admin" w:date="2018-12-27T10:24:00Z">
        <w:r w:rsidR="005B28FB" w:rsidRPr="00094868">
          <w:rPr>
            <w:color w:val="FF0000"/>
            <w:szCs w:val="24"/>
            <w:rPrChange w:id="189" w:author="admin" w:date="2018-12-27T10:54:00Z">
              <w:rPr/>
            </w:rPrChange>
          </w:rPr>
          <w:t xml:space="preserve"> 3GHz (5G)</w:t>
        </w:r>
      </w:ins>
    </w:p>
    <w:p w14:paraId="05408142" w14:textId="737F8556" w:rsidR="00094868" w:rsidRPr="00094868" w:rsidRDefault="00094868">
      <w:pPr>
        <w:pStyle w:val="Bezodstpw"/>
        <w:numPr>
          <w:ilvl w:val="0"/>
          <w:numId w:val="7"/>
        </w:numPr>
        <w:jc w:val="both"/>
        <w:rPr>
          <w:moveTo w:id="190" w:author="admin" w:date="2018-12-27T10:23:00Z"/>
          <w:color w:val="FF0000"/>
          <w:szCs w:val="24"/>
          <w:rPrChange w:id="191" w:author="admin" w:date="2018-12-27T10:54:00Z">
            <w:rPr>
              <w:moveTo w:id="192" w:author="admin" w:date="2018-12-27T10:23:00Z"/>
              <w:szCs w:val="24"/>
            </w:rPr>
          </w:rPrChange>
        </w:rPr>
        <w:pPrChange w:id="19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ins w:id="194" w:author="admin" w:date="2018-12-27T10:53:00Z">
        <w:r w:rsidRPr="00094868">
          <w:rPr>
            <w:color w:val="FF0000"/>
            <w:szCs w:val="24"/>
            <w:rPrChange w:id="195" w:author="admin" w:date="2018-12-27T10:54:00Z">
              <w:rPr>
                <w:szCs w:val="24"/>
              </w:rPr>
            </w:rPrChange>
          </w:rPr>
          <w:t>U</w:t>
        </w:r>
      </w:ins>
      <w:ins w:id="196" w:author="admin" w:date="2018-12-27T10:54:00Z">
        <w:r w:rsidRPr="00094868">
          <w:rPr>
            <w:color w:val="FF0000"/>
            <w:szCs w:val="24"/>
            <w:rPrChange w:id="197" w:author="admin" w:date="2018-12-27T10:54:00Z">
              <w:rPr>
                <w:szCs w:val="24"/>
              </w:rPr>
            </w:rPrChange>
          </w:rPr>
          <w:t>trzymanie pozycji na rynku</w:t>
        </w:r>
      </w:ins>
    </w:p>
    <w:moveToRangeEnd w:id="155"/>
    <w:p w14:paraId="58B659EC" w14:textId="77777777" w:rsidR="00D46DBE" w:rsidRPr="00094868" w:rsidRDefault="00D46DBE">
      <w:pPr>
        <w:pStyle w:val="Bezodstpw"/>
        <w:jc w:val="both"/>
        <w:pPrChange w:id="198" w:author="admin" w:date="2018-12-27T10:23:00Z">
          <w:pPr>
            <w:ind w:firstLine="708"/>
          </w:pPr>
        </w:pPrChange>
      </w:pPr>
    </w:p>
    <w:p w14:paraId="4541AF97" w14:textId="22750013" w:rsidR="00F77330" w:rsidRDefault="00F77330">
      <w:pPr>
        <w:pStyle w:val="Nagwek1"/>
        <w:jc w:val="both"/>
        <w:pPrChange w:id="199" w:author="admin" w:date="2018-12-27T10:23:00Z">
          <w:pPr>
            <w:pStyle w:val="Nagwek1"/>
          </w:pPr>
        </w:pPrChange>
      </w:pPr>
      <w:bookmarkStart w:id="200" w:name="_Toc533881144"/>
      <w:commentRangeStart w:id="201"/>
      <w:r>
        <w:t>Charakterystyka podmiotu</w:t>
      </w:r>
      <w:r w:rsidR="008C5908">
        <w:t xml:space="preserve"> </w:t>
      </w:r>
      <w:commentRangeEnd w:id="201"/>
      <w:r w:rsidR="008D6C2A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201"/>
      </w:r>
      <w:r w:rsidR="008C5908">
        <w:t>(Zalewska)</w:t>
      </w:r>
      <w:bookmarkEnd w:id="200"/>
    </w:p>
    <w:p w14:paraId="03FA004A" w14:textId="77777777" w:rsidR="002B78EA" w:rsidRPr="002B78EA" w:rsidRDefault="002B78EA">
      <w:pPr>
        <w:jc w:val="both"/>
        <w:pPrChange w:id="202" w:author="admin" w:date="2018-12-27T10:23:00Z">
          <w:pPr/>
        </w:pPrChange>
      </w:pPr>
    </w:p>
    <w:p w14:paraId="28E9B9F3" w14:textId="77777777" w:rsidR="00F77330" w:rsidRPr="005B28FB" w:rsidRDefault="00F77330">
      <w:pPr>
        <w:jc w:val="both"/>
        <w:rPr>
          <w:sz w:val="24"/>
          <w:szCs w:val="24"/>
          <w:rPrChange w:id="203" w:author="admin" w:date="2018-12-27T10:27:00Z">
            <w:rPr/>
          </w:rPrChange>
        </w:rPr>
        <w:pPrChange w:id="204" w:author="admin" w:date="2018-12-27T10:57:00Z">
          <w:pPr>
            <w:ind w:firstLine="708"/>
          </w:pPr>
        </w:pPrChange>
      </w:pPr>
      <w:r w:rsidRPr="005B28FB">
        <w:rPr>
          <w:sz w:val="24"/>
          <w:szCs w:val="24"/>
          <w:rPrChange w:id="205" w:author="admin" w:date="2018-12-27T10:27:00Z">
            <w:rPr/>
          </w:rPrChange>
        </w:rPr>
        <w:t>Play jest jedynym operatorem MNO na rynku polskim nie posiadającym telefonii stacjonarnej, stąd zagadnienie to pominęliśmy w strategii finansowej - nie planujemy wprowadzać tej usługi, ponieważ byłoby to dla nas nieopłacalne. Telefonia stacjonarna jest usługą starzejącą się, co oznacza, że próby inwestycji w jej</w:t>
      </w:r>
      <w:bookmarkStart w:id="206" w:name="_GoBack"/>
      <w:bookmarkEnd w:id="206"/>
      <w:r w:rsidRPr="005B28FB">
        <w:rPr>
          <w:sz w:val="24"/>
          <w:szCs w:val="24"/>
          <w:rPrChange w:id="207" w:author="admin" w:date="2018-12-27T10:27:00Z">
            <w:rPr/>
          </w:rPrChange>
        </w:rPr>
        <w:t xml:space="preserve"> rozwój byłyby marnotrawieniem posiadanych przez nas środków.</w:t>
      </w:r>
    </w:p>
    <w:p w14:paraId="298F796B" w14:textId="77777777" w:rsidR="00F77330" w:rsidRPr="005B28FB" w:rsidRDefault="00F77330">
      <w:pPr>
        <w:jc w:val="both"/>
        <w:rPr>
          <w:sz w:val="24"/>
          <w:szCs w:val="24"/>
          <w:rPrChange w:id="208" w:author="admin" w:date="2018-12-27T10:27:00Z">
            <w:rPr/>
          </w:rPrChange>
        </w:rPr>
        <w:pPrChange w:id="209" w:author="admin" w:date="2018-12-27T10:23:00Z">
          <w:pPr/>
        </w:pPrChange>
      </w:pPr>
      <w:del w:id="210" w:author="admin" w:date="2018-12-27T10:57:00Z">
        <w:r w:rsidRPr="005B28FB" w:rsidDel="001058DE">
          <w:rPr>
            <w:sz w:val="24"/>
            <w:szCs w:val="24"/>
            <w:rPrChange w:id="211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12" w:author="admin" w:date="2018-12-27T10:27:00Z">
            <w:rPr/>
          </w:rPrChange>
        </w:rPr>
        <w:t xml:space="preserve">Ponadto </w:t>
      </w:r>
      <w:ins w:id="213" w:author="DOW" w:date="2018-12-23T14:56:00Z">
        <w:r w:rsidR="008D6C2A" w:rsidRPr="005B28FB">
          <w:rPr>
            <w:sz w:val="24"/>
            <w:szCs w:val="24"/>
            <w:rPrChange w:id="214" w:author="admin" w:date="2018-12-27T10:27:00Z">
              <w:rPr/>
            </w:rPrChange>
          </w:rPr>
          <w:t xml:space="preserve">obecnie </w:t>
        </w:r>
      </w:ins>
      <w:r w:rsidRPr="005B28FB">
        <w:rPr>
          <w:sz w:val="24"/>
          <w:szCs w:val="24"/>
          <w:rPrChange w:id="215" w:author="admin" w:date="2018-12-27T10:27:00Z">
            <w:rPr/>
          </w:rPrChange>
        </w:rPr>
        <w:t>P4 posiada największą liczbę użytkowników na rynku krajowym, co jednak nie jest powodem by spocząć na laurach i zrezygnować z akcji anty-</w:t>
      </w:r>
      <w:proofErr w:type="spellStart"/>
      <w:r w:rsidRPr="005B28FB">
        <w:rPr>
          <w:sz w:val="24"/>
          <w:szCs w:val="24"/>
          <w:rPrChange w:id="216" w:author="admin" w:date="2018-12-27T10:27:00Z">
            <w:rPr/>
          </w:rPrChange>
        </w:rPr>
        <w:t>churn</w:t>
      </w:r>
      <w:proofErr w:type="spellEnd"/>
      <w:r w:rsidRPr="005B28FB">
        <w:rPr>
          <w:sz w:val="24"/>
          <w:szCs w:val="24"/>
          <w:rPrChange w:id="217" w:author="admin" w:date="2018-12-27T10:27:00Z">
            <w:rPr/>
          </w:rPrChange>
        </w:rPr>
        <w:t xml:space="preserve"> - zwłaszcza ostatnio, kiedy klienci zaczęli opuszczać naszego operatora.</w:t>
      </w:r>
    </w:p>
    <w:p w14:paraId="0031C50F" w14:textId="77777777" w:rsidR="00F77330" w:rsidRPr="005B28FB" w:rsidRDefault="00F77330">
      <w:pPr>
        <w:jc w:val="both"/>
        <w:rPr>
          <w:sz w:val="24"/>
          <w:szCs w:val="24"/>
          <w:rPrChange w:id="218" w:author="admin" w:date="2018-12-27T10:27:00Z">
            <w:rPr/>
          </w:rPrChange>
        </w:rPr>
        <w:pPrChange w:id="219" w:author="admin" w:date="2018-12-27T10:23:00Z">
          <w:pPr/>
        </w:pPrChange>
      </w:pPr>
      <w:del w:id="220" w:author="admin" w:date="2018-12-27T10:57:00Z">
        <w:r w:rsidRPr="005B28FB" w:rsidDel="001058DE">
          <w:rPr>
            <w:sz w:val="24"/>
            <w:szCs w:val="24"/>
            <w:rPrChange w:id="221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22" w:author="admin" w:date="2018-12-27T10:27:00Z">
            <w:rPr/>
          </w:rPrChange>
        </w:rPr>
        <w:t xml:space="preserve">Na ten moment nie posiadamy żadnych zasobów światłowodowych i nie planujemy ich pozyskiwać - skupimy naszą uwagę na dotychczas funkcjonującym rozwiązaniu alternatywnym, tj. </w:t>
      </w:r>
      <w:proofErr w:type="spellStart"/>
      <w:r w:rsidRPr="005B28FB">
        <w:rPr>
          <w:sz w:val="24"/>
          <w:szCs w:val="24"/>
          <w:rPrChange w:id="223" w:author="admin" w:date="2018-12-27T10:27:00Z">
            <w:rPr/>
          </w:rPrChange>
        </w:rPr>
        <w:t>internecie</w:t>
      </w:r>
      <w:proofErr w:type="spellEnd"/>
      <w:r w:rsidRPr="005B28FB">
        <w:rPr>
          <w:sz w:val="24"/>
          <w:szCs w:val="24"/>
          <w:rPrChange w:id="224" w:author="admin" w:date="2018-12-27T10:27:00Z">
            <w:rPr/>
          </w:rPrChange>
        </w:rPr>
        <w:t xml:space="preserve"> bezprzewodowym - </w:t>
      </w:r>
      <w:proofErr w:type="spellStart"/>
      <w:r w:rsidRPr="005B28FB">
        <w:rPr>
          <w:sz w:val="24"/>
          <w:szCs w:val="24"/>
          <w:rPrChange w:id="225" w:author="admin" w:date="2018-12-27T10:27:00Z">
            <w:rPr/>
          </w:rPrChange>
        </w:rPr>
        <w:t>Air</w:t>
      </w:r>
      <w:proofErr w:type="spellEnd"/>
      <w:r w:rsidRPr="005B28FB">
        <w:rPr>
          <w:sz w:val="24"/>
          <w:szCs w:val="24"/>
          <w:rPrChange w:id="226" w:author="admin" w:date="2018-12-27T10:27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227" w:author="admin" w:date="2018-12-27T10:27:00Z">
            <w:rPr/>
          </w:rPrChange>
        </w:rPr>
        <w:t>Fiber</w:t>
      </w:r>
      <w:proofErr w:type="spellEnd"/>
      <w:r w:rsidRPr="005B28FB">
        <w:rPr>
          <w:sz w:val="24"/>
          <w:szCs w:val="24"/>
          <w:rPrChange w:id="228" w:author="admin" w:date="2018-12-27T10:27:00Z">
            <w:rPr/>
          </w:rPrChange>
        </w:rPr>
        <w:t>.</w:t>
      </w:r>
    </w:p>
    <w:p w14:paraId="106172FF" w14:textId="39225008" w:rsidR="002B78EA" w:rsidRDefault="00F77330" w:rsidP="00D46DBE">
      <w:pPr>
        <w:jc w:val="both"/>
        <w:rPr>
          <w:ins w:id="229" w:author="admin" w:date="2018-12-29T20:36:00Z"/>
          <w:sz w:val="24"/>
          <w:szCs w:val="24"/>
        </w:rPr>
      </w:pPr>
      <w:del w:id="230" w:author="admin" w:date="2018-12-27T10:57:00Z">
        <w:r w:rsidRPr="005B28FB" w:rsidDel="001058DE">
          <w:rPr>
            <w:sz w:val="24"/>
            <w:szCs w:val="24"/>
            <w:rPrChange w:id="231" w:author="admin" w:date="2018-12-27T10:27:00Z">
              <w:rPr/>
            </w:rPrChange>
          </w:rPr>
          <w:tab/>
        </w:r>
      </w:del>
      <w:r w:rsidRPr="005B28FB">
        <w:rPr>
          <w:sz w:val="24"/>
          <w:szCs w:val="24"/>
          <w:rPrChange w:id="232" w:author="admin" w:date="2018-12-27T10:27:00Z">
            <w:rPr/>
          </w:rPrChange>
        </w:rPr>
        <w:t xml:space="preserve">Postanowiliśmy również kontynuować inwestycje w infrastrukturę - stawianie własnych stacji bazowych i wdrażanie sieci 5G w celu całkowitego uniezależnienia się od </w:t>
      </w:r>
      <w:proofErr w:type="spellStart"/>
      <w:r w:rsidRPr="005B28FB">
        <w:rPr>
          <w:sz w:val="24"/>
          <w:szCs w:val="24"/>
          <w:rPrChange w:id="233" w:author="admin" w:date="2018-12-27T10:27:00Z">
            <w:rPr/>
          </w:rPrChange>
        </w:rPr>
        <w:t>roamingu</w:t>
      </w:r>
      <w:proofErr w:type="spellEnd"/>
      <w:r w:rsidRPr="005B28FB">
        <w:rPr>
          <w:sz w:val="24"/>
          <w:szCs w:val="24"/>
          <w:rPrChange w:id="234" w:author="admin" w:date="2018-12-27T10:27:00Z">
            <w:rPr/>
          </w:rPrChange>
        </w:rPr>
        <w:t xml:space="preserve"> krajowego i zlikwidowania tzw. “białych plam”.</w:t>
      </w:r>
    </w:p>
    <w:p w14:paraId="74A21DFF" w14:textId="5F033C31" w:rsidR="005B28FB" w:rsidRDefault="005B28FB" w:rsidP="005B28FB">
      <w:pPr>
        <w:pStyle w:val="Bezodstpw"/>
        <w:rPr>
          <w:ins w:id="235" w:author="admin" w:date="2018-12-27T10:27:00Z"/>
          <w:color w:val="FF0000"/>
        </w:rPr>
      </w:pPr>
      <w:ins w:id="236" w:author="admin" w:date="2018-12-27T10:25:00Z">
        <w:r w:rsidRPr="005B28FB">
          <w:rPr>
            <w:color w:val="FF0000"/>
            <w:rPrChange w:id="237" w:author="admin" w:date="2018-12-27T10:26:00Z">
              <w:rPr/>
            </w:rPrChange>
          </w:rPr>
          <w:t xml:space="preserve">S: duża </w:t>
        </w:r>
      </w:ins>
      <w:ins w:id="238" w:author="admin" w:date="2018-12-27T10:29:00Z">
        <w:r>
          <w:rPr>
            <w:color w:val="FF0000"/>
          </w:rPr>
          <w:t>liczba</w:t>
        </w:r>
      </w:ins>
      <w:ins w:id="239" w:author="admin" w:date="2018-12-27T10:25:00Z">
        <w:r w:rsidRPr="005B28FB">
          <w:rPr>
            <w:color w:val="FF0000"/>
            <w:rPrChange w:id="240" w:author="admin" w:date="2018-12-27T10:26:00Z">
              <w:rPr/>
            </w:rPrChange>
          </w:rPr>
          <w:t xml:space="preserve"> abonentów (najwyższa w kraju), </w:t>
        </w:r>
      </w:ins>
      <w:ins w:id="241" w:author="admin" w:date="2018-12-27T10:26:00Z">
        <w:r w:rsidRPr="005B28FB">
          <w:rPr>
            <w:color w:val="FF0000"/>
            <w:rPrChange w:id="242" w:author="admin" w:date="2018-12-27T10:26:00Z">
              <w:rPr/>
            </w:rPrChange>
          </w:rPr>
          <w:t>rozpoznawalność na rynku (</w:t>
        </w:r>
        <w:proofErr w:type="spellStart"/>
        <w:r w:rsidRPr="005B28FB">
          <w:rPr>
            <w:color w:val="FF0000"/>
            <w:rPrChange w:id="243" w:author="admin" w:date="2018-12-27T10:26:00Z">
              <w:rPr/>
            </w:rPrChange>
          </w:rPr>
          <w:t>tj</w:t>
        </w:r>
        <w:proofErr w:type="spellEnd"/>
        <w:r w:rsidRPr="005B28FB">
          <w:rPr>
            <w:color w:val="FF0000"/>
            <w:rPrChange w:id="244" w:author="admin" w:date="2018-12-27T10:26:00Z">
              <w:rPr/>
            </w:rPrChange>
          </w:rPr>
          <w:t>, charakterystyczne r</w:t>
        </w:r>
        <w:r>
          <w:rPr>
            <w:color w:val="FF0000"/>
          </w:rPr>
          <w:t>e</w:t>
        </w:r>
        <w:r w:rsidRPr="005B28FB">
          <w:rPr>
            <w:color w:val="FF0000"/>
            <w:rPrChange w:id="245" w:author="admin" w:date="2018-12-27T10:26:00Z">
              <w:rPr/>
            </w:rPrChange>
          </w:rPr>
          <w:t>klamy)</w:t>
        </w:r>
      </w:ins>
    </w:p>
    <w:p w14:paraId="1BAC02EA" w14:textId="09150A99" w:rsidR="005B28FB" w:rsidRDefault="005B28FB" w:rsidP="005B28FB">
      <w:pPr>
        <w:pStyle w:val="Bezodstpw"/>
        <w:rPr>
          <w:ins w:id="246" w:author="admin" w:date="2018-12-27T10:30:00Z"/>
          <w:color w:val="FF0000"/>
        </w:rPr>
      </w:pPr>
      <w:ins w:id="247" w:author="admin" w:date="2018-12-27T10:27:00Z">
        <w:r w:rsidRPr="005B28FB">
          <w:rPr>
            <w:color w:val="FF0000"/>
            <w:rPrChange w:id="248" w:author="admin" w:date="2018-12-27T10:27:00Z">
              <w:rPr/>
            </w:rPrChange>
          </w:rPr>
          <w:t>W:</w:t>
        </w:r>
      </w:ins>
      <w:ins w:id="249" w:author="admin" w:date="2018-12-27T10:29:00Z">
        <w:r>
          <w:rPr>
            <w:color w:val="FF0000"/>
          </w:rPr>
          <w:t xml:space="preserve"> brak sieci światłowodowej, spadek liczby abonentów (pierwszy zarejest</w:t>
        </w:r>
      </w:ins>
      <w:ins w:id="250" w:author="admin" w:date="2018-12-27T10:30:00Z">
        <w:r>
          <w:rPr>
            <w:color w:val="FF0000"/>
          </w:rPr>
          <w:t>rowany)</w:t>
        </w:r>
      </w:ins>
    </w:p>
    <w:p w14:paraId="0744337A" w14:textId="261C158D" w:rsidR="005B28FB" w:rsidRDefault="005B28FB" w:rsidP="005B28FB">
      <w:pPr>
        <w:pStyle w:val="Bezodstpw"/>
        <w:rPr>
          <w:ins w:id="251" w:author="admin" w:date="2018-12-27T10:30:00Z"/>
          <w:color w:val="FF0000"/>
        </w:rPr>
      </w:pPr>
      <w:ins w:id="252" w:author="admin" w:date="2018-12-27T10:30:00Z">
        <w:r>
          <w:rPr>
            <w:color w:val="FF0000"/>
          </w:rPr>
          <w:t xml:space="preserve">O: wprowadzenie 5G, </w:t>
        </w:r>
        <w:proofErr w:type="spellStart"/>
        <w:r>
          <w:rPr>
            <w:color w:val="FF0000"/>
          </w:rPr>
          <w:t>VoLTE</w:t>
        </w:r>
        <w:proofErr w:type="spellEnd"/>
        <w:r>
          <w:rPr>
            <w:color w:val="FF0000"/>
          </w:rPr>
          <w:t xml:space="preserve">, </w:t>
        </w:r>
        <w:proofErr w:type="spellStart"/>
        <w:r>
          <w:rPr>
            <w:color w:val="FF0000"/>
          </w:rPr>
          <w:t>WiFi</w:t>
        </w:r>
        <w:proofErr w:type="spell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Calling</w:t>
        </w:r>
        <w:proofErr w:type="spellEnd"/>
        <w:r>
          <w:rPr>
            <w:color w:val="FF0000"/>
          </w:rPr>
          <w:t>, rozwó</w:t>
        </w:r>
      </w:ins>
      <w:ins w:id="253" w:author="admin" w:date="2018-12-27T10:31:00Z">
        <w:r>
          <w:rPr>
            <w:color w:val="FF0000"/>
          </w:rPr>
          <w:t xml:space="preserve">j </w:t>
        </w:r>
        <w:proofErr w:type="spellStart"/>
        <w:r>
          <w:rPr>
            <w:color w:val="FF0000"/>
          </w:rPr>
          <w:t>Air</w:t>
        </w:r>
        <w:proofErr w:type="spellEnd"/>
        <w:r>
          <w:rPr>
            <w:color w:val="FF0000"/>
          </w:rPr>
          <w:t xml:space="preserve"> </w:t>
        </w:r>
        <w:proofErr w:type="spellStart"/>
        <w:r>
          <w:rPr>
            <w:color w:val="FF0000"/>
          </w:rPr>
          <w:t>Fiber</w:t>
        </w:r>
      </w:ins>
      <w:proofErr w:type="spellEnd"/>
      <w:ins w:id="254" w:author="admin" w:date="2018-12-27T10:37:00Z">
        <w:r w:rsidR="004D713A">
          <w:rPr>
            <w:color w:val="FF0000"/>
          </w:rPr>
          <w:t xml:space="preserve">, ew. umocnienie pozycji naszej „poczekalni” dla klientów, tj. </w:t>
        </w:r>
      </w:ins>
      <w:ins w:id="255" w:author="admin" w:date="2018-12-27T10:50:00Z">
        <w:r w:rsidR="00094868">
          <w:rPr>
            <w:color w:val="FF0000"/>
          </w:rPr>
          <w:t xml:space="preserve">to coś jak </w:t>
        </w:r>
        <w:proofErr w:type="spellStart"/>
        <w:r w:rsidR="00094868">
          <w:rPr>
            <w:color w:val="FF0000"/>
          </w:rPr>
          <w:t>Plush</w:t>
        </w:r>
        <w:proofErr w:type="spellEnd"/>
        <w:r w:rsidR="00094868">
          <w:rPr>
            <w:color w:val="FF0000"/>
          </w:rPr>
          <w:t xml:space="preserve"> w Plusie – u nas chyba Red Bull Mobile???</w:t>
        </w:r>
      </w:ins>
    </w:p>
    <w:p w14:paraId="442C4E7C" w14:textId="5004AD90" w:rsidR="005B28FB" w:rsidRDefault="005B28FB" w:rsidP="005B28FB">
      <w:pPr>
        <w:pStyle w:val="Bezodstpw"/>
        <w:rPr>
          <w:ins w:id="256" w:author="admin" w:date="2018-12-27T10:32:00Z"/>
          <w:color w:val="FF0000"/>
        </w:rPr>
      </w:pPr>
      <w:ins w:id="257" w:author="admin" w:date="2018-12-27T10:30:00Z">
        <w:r>
          <w:rPr>
            <w:color w:val="FF0000"/>
          </w:rPr>
          <w:t xml:space="preserve">T: utrata pasma 3GHz, </w:t>
        </w:r>
      </w:ins>
      <w:ins w:id="258" w:author="admin" w:date="2018-12-27T10:31:00Z">
        <w:r>
          <w:rPr>
            <w:color w:val="FF0000"/>
          </w:rPr>
          <w:t xml:space="preserve">wprowadzenie przez </w:t>
        </w:r>
      </w:ins>
      <w:ins w:id="259" w:author="admin" w:date="2018-12-27T10:32:00Z">
        <w:r>
          <w:rPr>
            <w:color w:val="FF0000"/>
          </w:rPr>
          <w:t>konkurentów dużo lepszej niż nasza oferty</w:t>
        </w:r>
      </w:ins>
    </w:p>
    <w:p w14:paraId="0AA1E074" w14:textId="698E2DF8" w:rsidR="005B28FB" w:rsidRPr="001058DE" w:rsidRDefault="001058DE">
      <w:pPr>
        <w:rPr>
          <w:ins w:id="260" w:author="admin" w:date="2018-12-27T10:32:00Z"/>
          <w:color w:val="FF0000"/>
        </w:rPr>
        <w:pPrChange w:id="261" w:author="admin" w:date="2018-12-27T10:57:00Z">
          <w:pPr>
            <w:pStyle w:val="Bezodstpw"/>
          </w:pPr>
        </w:pPrChange>
      </w:pPr>
      <w:ins w:id="262" w:author="admin" w:date="2018-12-27T10:57:00Z">
        <w:r>
          <w:rPr>
            <w:color w:val="FF0000"/>
          </w:rPr>
          <w:br w:type="page"/>
        </w:r>
      </w:ins>
      <w:ins w:id="263" w:author="admin" w:date="2018-12-27T10:34:00Z">
        <w:r w:rsidR="005B28FB">
          <w:rPr>
            <w:color w:val="FF0000"/>
          </w:rPr>
          <w:lastRenderedPageBreak/>
          <w:t>5</w:t>
        </w:r>
      </w:ins>
      <w:ins w:id="264" w:author="admin" w:date="2018-12-27T10:35:00Z">
        <w:r w:rsidR="005B28FB">
          <w:rPr>
            <w:color w:val="FF0000"/>
          </w:rPr>
          <w:t xml:space="preserve"> Sił Portera</w:t>
        </w:r>
      </w:ins>
      <w:ins w:id="265" w:author="admin" w:date="2018-12-27T10:36:00Z">
        <w:r w:rsidR="004D713A">
          <w:rPr>
            <w:color w:val="FF0000"/>
          </w:rPr>
          <w:t>:</w:t>
        </w:r>
      </w:ins>
    </w:p>
    <w:p w14:paraId="117E9F6B" w14:textId="4B773518" w:rsidR="00094868" w:rsidRPr="00094868" w:rsidRDefault="004D713A" w:rsidP="004D713A">
      <w:pPr>
        <w:rPr>
          <w:ins w:id="266" w:author="admin" w:date="2018-12-27T10:47:00Z"/>
          <w:color w:val="FF0000"/>
          <w:sz w:val="24"/>
          <w:szCs w:val="24"/>
          <w:rPrChange w:id="267" w:author="admin" w:date="2018-12-27T10:48:00Z">
            <w:rPr>
              <w:ins w:id="268" w:author="admin" w:date="2018-12-27T10:47:00Z"/>
              <w:sz w:val="24"/>
              <w:szCs w:val="24"/>
            </w:rPr>
          </w:rPrChange>
        </w:rPr>
      </w:pPr>
      <w:ins w:id="269" w:author="admin" w:date="2018-12-27T10:38:00Z">
        <w:r w:rsidRPr="00094868">
          <w:rPr>
            <w:color w:val="FF0000"/>
            <w:sz w:val="24"/>
            <w:szCs w:val="24"/>
            <w:rPrChange w:id="270" w:author="admin" w:date="2018-12-27T10:48:00Z">
              <w:rPr>
                <w:sz w:val="24"/>
                <w:szCs w:val="24"/>
              </w:rPr>
            </w:rPrChange>
          </w:rPr>
          <w:t>Natężenie walki</w:t>
        </w:r>
      </w:ins>
      <w:ins w:id="271" w:author="admin" w:date="2018-12-27T10:32:00Z">
        <w:r w:rsidR="005B28FB" w:rsidRPr="00094868">
          <w:rPr>
            <w:color w:val="FF0000"/>
            <w:sz w:val="24"/>
            <w:szCs w:val="24"/>
            <w:rPrChange w:id="272" w:author="admin" w:date="2018-12-27T10:48:00Z">
              <w:rPr/>
            </w:rPrChange>
          </w:rPr>
          <w:t xml:space="preserve"> konkurenc</w:t>
        </w:r>
      </w:ins>
      <w:ins w:id="273" w:author="admin" w:date="2018-12-27T10:38:00Z">
        <w:r w:rsidRPr="00094868">
          <w:rPr>
            <w:color w:val="FF0000"/>
            <w:sz w:val="24"/>
            <w:szCs w:val="24"/>
            <w:rPrChange w:id="274" w:author="admin" w:date="2018-12-27T10:48:00Z">
              <w:rPr>
                <w:sz w:val="24"/>
                <w:szCs w:val="24"/>
              </w:rPr>
            </w:rPrChange>
          </w:rPr>
          <w:t>y</w:t>
        </w:r>
      </w:ins>
      <w:ins w:id="275" w:author="admin" w:date="2018-12-27T10:32:00Z">
        <w:r w:rsidR="005B28FB" w:rsidRPr="00094868">
          <w:rPr>
            <w:color w:val="FF0000"/>
            <w:sz w:val="24"/>
            <w:szCs w:val="24"/>
            <w:rPrChange w:id="276" w:author="admin" w:date="2018-12-27T10:48:00Z">
              <w:rPr/>
            </w:rPrChange>
          </w:rPr>
          <w:t>j</w:t>
        </w:r>
      </w:ins>
      <w:ins w:id="277" w:author="admin" w:date="2018-12-27T10:38:00Z">
        <w:r w:rsidRPr="00094868">
          <w:rPr>
            <w:color w:val="FF0000"/>
            <w:sz w:val="24"/>
            <w:szCs w:val="24"/>
            <w:rPrChange w:id="278" w:author="admin" w:date="2018-12-27T10:48:00Z">
              <w:rPr>
                <w:sz w:val="24"/>
                <w:szCs w:val="24"/>
              </w:rPr>
            </w:rPrChange>
          </w:rPr>
          <w:t>ne</w:t>
        </w:r>
      </w:ins>
      <w:ins w:id="279" w:author="admin" w:date="2018-12-27T10:40:00Z">
        <w:r w:rsidRPr="00094868">
          <w:rPr>
            <w:color w:val="FF0000"/>
            <w:sz w:val="24"/>
            <w:szCs w:val="24"/>
            <w:rPrChange w:id="280" w:author="admin" w:date="2018-12-27T10:48:00Z">
              <w:rPr>
                <w:sz w:val="24"/>
                <w:szCs w:val="24"/>
              </w:rPr>
            </w:rPrChange>
          </w:rPr>
          <w:t>j</w:t>
        </w:r>
      </w:ins>
      <w:ins w:id="281" w:author="admin" w:date="2018-12-27T10:47:00Z">
        <w:r w:rsidR="00094868" w:rsidRPr="00094868">
          <w:rPr>
            <w:color w:val="FF0000"/>
            <w:sz w:val="24"/>
            <w:szCs w:val="24"/>
            <w:rPrChange w:id="282" w:author="admin" w:date="2018-12-27T10:48:00Z">
              <w:rPr>
                <w:sz w:val="24"/>
                <w:szCs w:val="24"/>
              </w:rPr>
            </w:rPrChange>
          </w:rPr>
          <w:t>:</w:t>
        </w:r>
      </w:ins>
      <w:ins w:id="283" w:author="admin" w:date="2018-12-27T10:32:00Z">
        <w:r w:rsidR="005B28FB" w:rsidRPr="00094868">
          <w:rPr>
            <w:color w:val="FF0000"/>
            <w:sz w:val="24"/>
            <w:szCs w:val="24"/>
            <w:rPrChange w:id="284" w:author="admin" w:date="2018-12-27T10:48:00Z">
              <w:rPr/>
            </w:rPrChange>
          </w:rPr>
          <w:t xml:space="preserve"> Plus, Orange, T-mobile; MVN</w:t>
        </w:r>
      </w:ins>
      <w:ins w:id="285" w:author="admin" w:date="2018-12-27T10:38:00Z">
        <w:r w:rsidRPr="00094868">
          <w:rPr>
            <w:color w:val="FF0000"/>
            <w:sz w:val="24"/>
            <w:szCs w:val="24"/>
            <w:rPrChange w:id="286" w:author="admin" w:date="2018-12-27T10:48:00Z">
              <w:rPr>
                <w:sz w:val="24"/>
                <w:szCs w:val="24"/>
              </w:rPr>
            </w:rPrChange>
          </w:rPr>
          <w:t xml:space="preserve">O – MVNO nie ma szans nam zagrozić, </w:t>
        </w:r>
      </w:ins>
      <w:ins w:id="287" w:author="admin" w:date="2018-12-27T10:39:00Z">
        <w:r w:rsidRPr="00094868">
          <w:rPr>
            <w:color w:val="FF0000"/>
            <w:sz w:val="24"/>
            <w:szCs w:val="24"/>
            <w:rPrChange w:id="288" w:author="admin" w:date="2018-12-27T10:48:00Z">
              <w:rPr>
                <w:sz w:val="24"/>
                <w:szCs w:val="24"/>
              </w:rPr>
            </w:rPrChange>
          </w:rPr>
          <w:t>a pozostali operatorzy „podzielili tort”</w:t>
        </w:r>
      </w:ins>
      <w:ins w:id="289" w:author="admin" w:date="2018-12-27T10:40:00Z">
        <w:r w:rsidRPr="00094868">
          <w:rPr>
            <w:color w:val="FF0000"/>
            <w:sz w:val="24"/>
            <w:szCs w:val="24"/>
            <w:rPrChange w:id="290" w:author="admin" w:date="2018-12-27T10:48:00Z">
              <w:rPr>
                <w:sz w:val="24"/>
                <w:szCs w:val="24"/>
              </w:rPr>
            </w:rPrChange>
          </w:rPr>
          <w:t xml:space="preserve"> i względna równowaga nie powinna zostać zachwiana</w:t>
        </w:r>
      </w:ins>
      <w:ins w:id="291" w:author="admin" w:date="2018-12-27T10:47:00Z">
        <w:r w:rsidR="00094868" w:rsidRPr="00094868">
          <w:rPr>
            <w:color w:val="FF0000"/>
            <w:sz w:val="24"/>
            <w:szCs w:val="24"/>
            <w:rPrChange w:id="292" w:author="admin" w:date="2018-12-27T10:48:00Z">
              <w:rPr>
                <w:sz w:val="24"/>
                <w:szCs w:val="24"/>
              </w:rPr>
            </w:rPrChange>
          </w:rPr>
          <w:t>.</w:t>
        </w:r>
      </w:ins>
    </w:p>
    <w:p w14:paraId="597AD0A1" w14:textId="5F9753D0" w:rsidR="005B28FB" w:rsidRPr="00094868" w:rsidRDefault="00094868" w:rsidP="004D713A">
      <w:pPr>
        <w:rPr>
          <w:ins w:id="293" w:author="admin" w:date="2018-12-27T10:41:00Z"/>
          <w:color w:val="FF0000"/>
          <w:sz w:val="24"/>
          <w:szCs w:val="24"/>
          <w:rPrChange w:id="294" w:author="admin" w:date="2018-12-27T10:48:00Z">
            <w:rPr>
              <w:ins w:id="295" w:author="admin" w:date="2018-12-27T10:41:00Z"/>
              <w:sz w:val="24"/>
              <w:szCs w:val="24"/>
            </w:rPr>
          </w:rPrChange>
        </w:rPr>
      </w:pPr>
      <w:ins w:id="296" w:author="admin" w:date="2018-12-27T10:47:00Z">
        <w:r w:rsidRPr="00094868">
          <w:rPr>
            <w:color w:val="FF0000"/>
            <w:sz w:val="24"/>
            <w:szCs w:val="24"/>
            <w:rPrChange w:id="297" w:author="admin" w:date="2018-12-27T10:48:00Z">
              <w:rPr>
                <w:sz w:val="24"/>
                <w:szCs w:val="24"/>
              </w:rPr>
            </w:rPrChange>
          </w:rPr>
          <w:t>Groźba pojawienia się konkurentów:</w:t>
        </w:r>
      </w:ins>
      <w:ins w:id="298" w:author="admin" w:date="2018-12-27T10:40:00Z">
        <w:r w:rsidR="004D713A" w:rsidRPr="00094868">
          <w:rPr>
            <w:color w:val="FF0000"/>
            <w:sz w:val="24"/>
            <w:szCs w:val="24"/>
            <w:rPrChange w:id="299" w:author="admin" w:date="2018-12-27T10:48:00Z">
              <w:rPr>
                <w:sz w:val="24"/>
                <w:szCs w:val="24"/>
              </w:rPr>
            </w:rPrChange>
          </w:rPr>
          <w:t xml:space="preserve"> raczej nie pojawią się nowi, warci uwagi konkurenci nie</w:t>
        </w:r>
      </w:ins>
      <w:ins w:id="300" w:author="admin" w:date="2018-12-27T10:41:00Z">
        <w:r w:rsidR="004D713A" w:rsidRPr="00094868">
          <w:rPr>
            <w:color w:val="FF0000"/>
            <w:sz w:val="24"/>
            <w:szCs w:val="24"/>
            <w:rPrChange w:id="301" w:author="admin" w:date="2018-12-27T10:48:00Z">
              <w:rPr>
                <w:sz w:val="24"/>
                <w:szCs w:val="24"/>
              </w:rPr>
            </w:rPrChange>
          </w:rPr>
          <w:t>-MVNO</w:t>
        </w:r>
      </w:ins>
      <w:ins w:id="302" w:author="admin" w:date="2018-12-27T10:46:00Z">
        <w:r w:rsidRPr="00094868">
          <w:rPr>
            <w:color w:val="FF0000"/>
            <w:sz w:val="24"/>
            <w:szCs w:val="24"/>
            <w:rPrChange w:id="303" w:author="admin" w:date="2018-12-27T10:48:00Z">
              <w:rPr>
                <w:sz w:val="24"/>
                <w:szCs w:val="24"/>
              </w:rPr>
            </w:rPrChange>
          </w:rPr>
          <w:t>, ze względu na wysoki próg wejścia na rynek</w:t>
        </w:r>
      </w:ins>
      <w:ins w:id="304" w:author="admin" w:date="2018-12-27T10:47:00Z">
        <w:r w:rsidRPr="00094868">
          <w:rPr>
            <w:color w:val="FF0000"/>
            <w:sz w:val="24"/>
            <w:szCs w:val="24"/>
            <w:rPrChange w:id="305" w:author="admin" w:date="2018-12-27T10:48:00Z">
              <w:rPr>
                <w:sz w:val="24"/>
                <w:szCs w:val="24"/>
              </w:rPr>
            </w:rPrChange>
          </w:rPr>
          <w:t>.</w:t>
        </w:r>
      </w:ins>
    </w:p>
    <w:p w14:paraId="57A28B27" w14:textId="18BE9698" w:rsidR="005B28FB" w:rsidRPr="00094868" w:rsidRDefault="004D713A" w:rsidP="004D713A">
      <w:pPr>
        <w:pStyle w:val="Bezodstpw"/>
        <w:rPr>
          <w:ins w:id="306" w:author="admin" w:date="2018-12-27T10:46:00Z"/>
          <w:color w:val="FF0000"/>
          <w:szCs w:val="24"/>
          <w:rPrChange w:id="307" w:author="admin" w:date="2018-12-27T10:48:00Z">
            <w:rPr>
              <w:ins w:id="308" w:author="admin" w:date="2018-12-27T10:46:00Z"/>
              <w:szCs w:val="24"/>
            </w:rPr>
          </w:rPrChange>
        </w:rPr>
      </w:pPr>
      <w:ins w:id="309" w:author="admin" w:date="2018-12-27T10:41:00Z">
        <w:r w:rsidRPr="00094868">
          <w:rPr>
            <w:color w:val="FF0000"/>
            <w:rPrChange w:id="310" w:author="admin" w:date="2018-12-27T10:48:00Z">
              <w:rPr/>
            </w:rPrChange>
          </w:rPr>
          <w:t>Groźba pojawienia się substytutów usług</w:t>
        </w:r>
      </w:ins>
      <w:ins w:id="311" w:author="admin" w:date="2018-12-27T10:47:00Z">
        <w:r w:rsidR="00094868" w:rsidRPr="00094868">
          <w:rPr>
            <w:color w:val="FF0000"/>
            <w:rPrChange w:id="312" w:author="admin" w:date="2018-12-27T10:48:00Z">
              <w:rPr/>
            </w:rPrChange>
          </w:rPr>
          <w:t>:</w:t>
        </w:r>
      </w:ins>
      <w:ins w:id="313" w:author="admin" w:date="2018-12-27T10:41:00Z">
        <w:r w:rsidRPr="00094868">
          <w:rPr>
            <w:color w:val="FF0000"/>
            <w:rPrChange w:id="314" w:author="admin" w:date="2018-12-27T10:48:00Z">
              <w:rPr/>
            </w:rPrChange>
          </w:rPr>
          <w:t xml:space="preserve"> </w:t>
        </w:r>
      </w:ins>
      <w:ins w:id="315" w:author="admin" w:date="2018-12-27T10:32:00Z">
        <w:r w:rsidR="005B28FB" w:rsidRPr="00094868">
          <w:rPr>
            <w:color w:val="FF0000"/>
            <w:szCs w:val="24"/>
            <w:rPrChange w:id="316" w:author="admin" w:date="2018-12-27T10:48:00Z">
              <w:rPr/>
            </w:rPrChange>
          </w:rPr>
          <w:t>OTT</w:t>
        </w:r>
      </w:ins>
      <w:ins w:id="317" w:author="admin" w:date="2018-12-27T10:41:00Z">
        <w:r w:rsidRPr="00094868">
          <w:rPr>
            <w:color w:val="FF0000"/>
            <w:szCs w:val="24"/>
            <w:rPrChange w:id="318" w:author="admin" w:date="2018-12-27T10:48:00Z">
              <w:rPr>
                <w:szCs w:val="24"/>
              </w:rPr>
            </w:rPrChange>
          </w:rPr>
          <w:t xml:space="preserve">, które jednak nie jest aż tak popularne jak „klasyczne” usługi telekomunikacyjne, </w:t>
        </w:r>
      </w:ins>
      <w:ins w:id="319" w:author="admin" w:date="2018-12-27T10:42:00Z">
        <w:r w:rsidRPr="00094868">
          <w:rPr>
            <w:color w:val="FF0000"/>
            <w:szCs w:val="24"/>
            <w:rPrChange w:id="320" w:author="admin" w:date="2018-12-27T10:48:00Z">
              <w:rPr>
                <w:szCs w:val="24"/>
              </w:rPr>
            </w:rPrChange>
          </w:rPr>
          <w:t xml:space="preserve">brak sieci światłowodowej, której substytutem jest nasz </w:t>
        </w:r>
        <w:proofErr w:type="spellStart"/>
        <w:r w:rsidRPr="00094868">
          <w:rPr>
            <w:color w:val="FF0000"/>
            <w:szCs w:val="24"/>
            <w:rPrChange w:id="321" w:author="admin" w:date="2018-12-27T10:48:00Z">
              <w:rPr>
                <w:szCs w:val="24"/>
              </w:rPr>
            </w:rPrChange>
          </w:rPr>
          <w:t>Air</w:t>
        </w:r>
        <w:proofErr w:type="spellEnd"/>
        <w:r w:rsidRPr="00094868">
          <w:rPr>
            <w:color w:val="FF0000"/>
            <w:szCs w:val="24"/>
            <w:rPrChange w:id="322" w:author="admin" w:date="2018-12-27T10:48:00Z">
              <w:rPr>
                <w:szCs w:val="24"/>
              </w:rPr>
            </w:rPrChange>
          </w:rPr>
          <w:t xml:space="preserve"> </w:t>
        </w:r>
        <w:proofErr w:type="spellStart"/>
        <w:r w:rsidRPr="00094868">
          <w:rPr>
            <w:color w:val="FF0000"/>
            <w:szCs w:val="24"/>
            <w:rPrChange w:id="323" w:author="admin" w:date="2018-12-27T10:48:00Z">
              <w:rPr>
                <w:szCs w:val="24"/>
              </w:rPr>
            </w:rPrChange>
          </w:rPr>
          <w:t>Fiber</w:t>
        </w:r>
      </w:ins>
      <w:proofErr w:type="spellEnd"/>
      <w:ins w:id="324" w:author="admin" w:date="2018-12-27T10:47:00Z">
        <w:r w:rsidR="00094868" w:rsidRPr="00094868">
          <w:rPr>
            <w:color w:val="FF0000"/>
            <w:szCs w:val="24"/>
            <w:rPrChange w:id="325" w:author="admin" w:date="2018-12-27T10:48:00Z">
              <w:rPr>
                <w:szCs w:val="24"/>
              </w:rPr>
            </w:rPrChange>
          </w:rPr>
          <w:t>.</w:t>
        </w:r>
      </w:ins>
    </w:p>
    <w:p w14:paraId="75117BC8" w14:textId="77777777" w:rsidR="004D713A" w:rsidRPr="00094868" w:rsidRDefault="004D713A">
      <w:pPr>
        <w:pStyle w:val="Bezodstpw"/>
        <w:rPr>
          <w:ins w:id="326" w:author="admin" w:date="2018-12-27T10:32:00Z"/>
          <w:color w:val="FF0000"/>
          <w:szCs w:val="24"/>
          <w:rPrChange w:id="327" w:author="admin" w:date="2018-12-27T10:48:00Z">
            <w:rPr>
              <w:ins w:id="328" w:author="admin" w:date="2018-12-27T10:32:00Z"/>
            </w:rPr>
          </w:rPrChange>
        </w:rPr>
        <w:pPrChange w:id="329" w:author="admin" w:date="2018-12-27T10:41:00Z">
          <w:pPr/>
        </w:pPrChange>
      </w:pPr>
    </w:p>
    <w:p w14:paraId="11C128C5" w14:textId="31169ACC" w:rsidR="005B28FB" w:rsidRPr="00094868" w:rsidRDefault="004D713A" w:rsidP="005B28FB">
      <w:pPr>
        <w:rPr>
          <w:ins w:id="330" w:author="admin" w:date="2018-12-27T10:32:00Z"/>
          <w:color w:val="FF0000"/>
          <w:sz w:val="24"/>
          <w:szCs w:val="24"/>
          <w:rPrChange w:id="331" w:author="admin" w:date="2018-12-27T10:49:00Z">
            <w:rPr>
              <w:ins w:id="332" w:author="admin" w:date="2018-12-27T10:32:00Z"/>
            </w:rPr>
          </w:rPrChange>
        </w:rPr>
      </w:pPr>
      <w:ins w:id="333" w:author="admin" w:date="2018-12-27T10:42:00Z">
        <w:r w:rsidRPr="00094868">
          <w:rPr>
            <w:color w:val="FF0000"/>
            <w:sz w:val="24"/>
            <w:szCs w:val="24"/>
            <w:rPrChange w:id="334" w:author="admin" w:date="2018-12-27T10:48:00Z">
              <w:rPr>
                <w:sz w:val="24"/>
                <w:szCs w:val="24"/>
              </w:rPr>
            </w:rPrChange>
          </w:rPr>
          <w:t xml:space="preserve">Siła przetargowa </w:t>
        </w:r>
      </w:ins>
      <w:ins w:id="335" w:author="admin" w:date="2018-12-27T10:32:00Z">
        <w:r w:rsidR="005B28FB" w:rsidRPr="00094868">
          <w:rPr>
            <w:color w:val="FF0000"/>
            <w:sz w:val="24"/>
            <w:szCs w:val="24"/>
            <w:rPrChange w:id="336" w:author="admin" w:date="2018-12-27T10:48:00Z">
              <w:rPr/>
            </w:rPrChange>
          </w:rPr>
          <w:t>dostawc</w:t>
        </w:r>
      </w:ins>
      <w:ins w:id="337" w:author="admin" w:date="2018-12-27T10:42:00Z">
        <w:r w:rsidRPr="00094868">
          <w:rPr>
            <w:color w:val="FF0000"/>
            <w:sz w:val="24"/>
            <w:szCs w:val="24"/>
            <w:rPrChange w:id="338" w:author="admin" w:date="2018-12-27T10:48:00Z">
              <w:rPr>
                <w:sz w:val="24"/>
                <w:szCs w:val="24"/>
              </w:rPr>
            </w:rPrChange>
          </w:rPr>
          <w:t>ów</w:t>
        </w:r>
      </w:ins>
      <w:ins w:id="339" w:author="admin" w:date="2018-12-27T10:47:00Z">
        <w:r w:rsidR="00094868" w:rsidRPr="00094868">
          <w:rPr>
            <w:color w:val="FF0000"/>
            <w:sz w:val="24"/>
            <w:szCs w:val="24"/>
            <w:rPrChange w:id="340" w:author="admin" w:date="2018-12-27T10:48:00Z">
              <w:rPr>
                <w:sz w:val="24"/>
                <w:szCs w:val="24"/>
              </w:rPr>
            </w:rPrChange>
          </w:rPr>
          <w:t>:</w:t>
        </w:r>
      </w:ins>
      <w:ins w:id="341" w:author="admin" w:date="2018-12-27T10:32:00Z">
        <w:r w:rsidR="005B28FB" w:rsidRPr="00094868">
          <w:rPr>
            <w:color w:val="FF0000"/>
            <w:sz w:val="24"/>
            <w:szCs w:val="24"/>
            <w:rPrChange w:id="342" w:author="admin" w:date="2018-12-27T10:48:00Z">
              <w:rPr/>
            </w:rPrChange>
          </w:rPr>
          <w:t xml:space="preserve"> dostawcy technologii</w:t>
        </w:r>
      </w:ins>
      <w:ins w:id="343" w:author="admin" w:date="2018-12-27T10:42:00Z">
        <w:r w:rsidRPr="00094868">
          <w:rPr>
            <w:color w:val="FF0000"/>
            <w:sz w:val="24"/>
            <w:szCs w:val="24"/>
            <w:rPrChange w:id="344" w:author="admin" w:date="2018-12-27T10:48:00Z">
              <w:rPr>
                <w:sz w:val="24"/>
                <w:szCs w:val="24"/>
              </w:rPr>
            </w:rPrChange>
          </w:rPr>
          <w:t xml:space="preserve">, tj. zarówno infrastruktury telekomunikacyjnej, jak i </w:t>
        </w:r>
      </w:ins>
      <w:ins w:id="345" w:author="admin" w:date="2018-12-27T10:43:00Z">
        <w:r w:rsidRPr="00094868">
          <w:rPr>
            <w:color w:val="FF0000"/>
            <w:sz w:val="24"/>
            <w:szCs w:val="24"/>
            <w:rPrChange w:id="346" w:author="admin" w:date="2018-12-27T10:48:00Z">
              <w:rPr>
                <w:sz w:val="24"/>
                <w:szCs w:val="24"/>
              </w:rPr>
            </w:rPrChange>
          </w:rPr>
          <w:t>sprzętu telefonicznego,</w:t>
        </w:r>
      </w:ins>
      <w:ins w:id="347" w:author="admin" w:date="2018-12-27T10:32:00Z">
        <w:r w:rsidR="005B28FB" w:rsidRPr="00094868">
          <w:rPr>
            <w:color w:val="FF0000"/>
            <w:sz w:val="24"/>
            <w:szCs w:val="24"/>
            <w:rPrChange w:id="348" w:author="admin" w:date="2018-12-27T10:49:00Z">
              <w:rPr/>
            </w:rPrChange>
          </w:rPr>
          <w:t xml:space="preserve"> mają dużą siłę, np. Apple</w:t>
        </w:r>
      </w:ins>
      <w:ins w:id="349" w:author="admin" w:date="2018-12-27T10:43:00Z">
        <w:r w:rsidRPr="00094868">
          <w:rPr>
            <w:color w:val="FF0000"/>
            <w:sz w:val="24"/>
            <w:szCs w:val="24"/>
            <w:rPrChange w:id="350" w:author="admin" w:date="2018-12-27T10:49:00Z">
              <w:rPr>
                <w:sz w:val="24"/>
                <w:szCs w:val="24"/>
              </w:rPr>
            </w:rPrChange>
          </w:rPr>
          <w:t xml:space="preserve"> ma konkretne żądania względem eksponowania ich produktów na reklamach (co nie dziwi, w końcu jako operator </w:t>
        </w:r>
      </w:ins>
      <w:ins w:id="351" w:author="admin" w:date="2018-12-27T10:44:00Z">
        <w:r w:rsidRPr="00094868">
          <w:rPr>
            <w:color w:val="FF0000"/>
            <w:sz w:val="24"/>
            <w:szCs w:val="24"/>
            <w:rPrChange w:id="352" w:author="admin" w:date="2018-12-27T10:49:00Z">
              <w:rPr>
                <w:sz w:val="24"/>
                <w:szCs w:val="24"/>
              </w:rPr>
            </w:rPrChange>
          </w:rPr>
          <w:t>„wytwarzamy” jedynie usługi, sprzęt do ich obsługi musimy zakupić)</w:t>
        </w:r>
      </w:ins>
      <w:ins w:id="353" w:author="admin" w:date="2018-12-27T10:47:00Z">
        <w:r w:rsidR="00094868" w:rsidRPr="00094868">
          <w:rPr>
            <w:color w:val="FF0000"/>
            <w:sz w:val="24"/>
            <w:szCs w:val="24"/>
            <w:rPrChange w:id="354" w:author="admin" w:date="2018-12-27T10:49:00Z">
              <w:rPr>
                <w:sz w:val="24"/>
                <w:szCs w:val="24"/>
              </w:rPr>
            </w:rPrChange>
          </w:rPr>
          <w:t>.</w:t>
        </w:r>
      </w:ins>
    </w:p>
    <w:p w14:paraId="3A45B9A0" w14:textId="32522909" w:rsidR="005B28FB" w:rsidRPr="00094868" w:rsidRDefault="004D713A" w:rsidP="005B28FB">
      <w:pPr>
        <w:rPr>
          <w:ins w:id="355" w:author="admin" w:date="2018-12-27T10:32:00Z"/>
          <w:color w:val="FF0000"/>
          <w:sz w:val="24"/>
          <w:szCs w:val="24"/>
          <w:rPrChange w:id="356" w:author="admin" w:date="2018-12-27T10:49:00Z">
            <w:rPr>
              <w:ins w:id="357" w:author="admin" w:date="2018-12-27T10:32:00Z"/>
            </w:rPr>
          </w:rPrChange>
        </w:rPr>
      </w:pPr>
      <w:ins w:id="358" w:author="admin" w:date="2018-12-27T10:44:00Z">
        <w:r w:rsidRPr="00094868">
          <w:rPr>
            <w:color w:val="FF0000"/>
            <w:sz w:val="24"/>
            <w:szCs w:val="24"/>
            <w:rPrChange w:id="359" w:author="admin" w:date="2018-12-27T10:49:00Z">
              <w:rPr>
                <w:sz w:val="24"/>
                <w:szCs w:val="24"/>
              </w:rPr>
            </w:rPrChange>
          </w:rPr>
          <w:t>Siła przetargowa</w:t>
        </w:r>
      </w:ins>
      <w:ins w:id="360" w:author="admin" w:date="2018-12-27T10:32:00Z">
        <w:r w:rsidR="005B28FB" w:rsidRPr="00094868">
          <w:rPr>
            <w:color w:val="FF0000"/>
            <w:sz w:val="24"/>
            <w:szCs w:val="24"/>
            <w:rPrChange w:id="361" w:author="admin" w:date="2018-12-27T10:49:00Z">
              <w:rPr/>
            </w:rPrChange>
          </w:rPr>
          <w:t xml:space="preserve"> nabywc</w:t>
        </w:r>
      </w:ins>
      <w:ins w:id="362" w:author="admin" w:date="2018-12-27T10:44:00Z">
        <w:r w:rsidRPr="00094868">
          <w:rPr>
            <w:color w:val="FF0000"/>
            <w:sz w:val="24"/>
            <w:szCs w:val="24"/>
            <w:rPrChange w:id="363" w:author="admin" w:date="2018-12-27T10:49:00Z">
              <w:rPr>
                <w:sz w:val="24"/>
                <w:szCs w:val="24"/>
              </w:rPr>
            </w:rPrChange>
          </w:rPr>
          <w:t>ów</w:t>
        </w:r>
      </w:ins>
      <w:ins w:id="364" w:author="admin" w:date="2018-12-27T10:32:00Z">
        <w:r w:rsidR="005B28FB" w:rsidRPr="00094868">
          <w:rPr>
            <w:color w:val="FF0000"/>
            <w:sz w:val="24"/>
            <w:szCs w:val="24"/>
            <w:rPrChange w:id="365" w:author="admin" w:date="2018-12-27T10:49:00Z">
              <w:rPr/>
            </w:rPrChange>
          </w:rPr>
          <w:t xml:space="preserve"> – </w:t>
        </w:r>
      </w:ins>
      <w:ins w:id="366" w:author="admin" w:date="2018-12-27T10:44:00Z">
        <w:r w:rsidRPr="00094868">
          <w:rPr>
            <w:color w:val="FF0000"/>
            <w:sz w:val="24"/>
            <w:szCs w:val="24"/>
            <w:rPrChange w:id="367" w:author="admin" w:date="2018-12-27T10:49:00Z">
              <w:rPr>
                <w:sz w:val="24"/>
                <w:szCs w:val="24"/>
              </w:rPr>
            </w:rPrChange>
          </w:rPr>
          <w:t xml:space="preserve">klienci </w:t>
        </w:r>
      </w:ins>
      <w:ins w:id="368" w:author="admin" w:date="2018-12-27T10:32:00Z">
        <w:r w:rsidR="005B28FB" w:rsidRPr="00094868">
          <w:rPr>
            <w:color w:val="FF0000"/>
            <w:sz w:val="24"/>
            <w:szCs w:val="24"/>
            <w:rPrChange w:id="369" w:author="admin" w:date="2018-12-27T10:49:00Z">
              <w:rPr/>
            </w:rPrChange>
          </w:rPr>
          <w:t xml:space="preserve">mogą odejść, jeśli </w:t>
        </w:r>
      </w:ins>
      <w:ins w:id="370" w:author="admin" w:date="2018-12-27T10:44:00Z">
        <w:r w:rsidRPr="00094868">
          <w:rPr>
            <w:color w:val="FF0000"/>
            <w:sz w:val="24"/>
            <w:szCs w:val="24"/>
            <w:rPrChange w:id="371" w:author="admin" w:date="2018-12-27T10:49:00Z">
              <w:rPr>
                <w:sz w:val="24"/>
                <w:szCs w:val="24"/>
              </w:rPr>
            </w:rPrChange>
          </w:rPr>
          <w:t xml:space="preserve">nasze </w:t>
        </w:r>
      </w:ins>
      <w:ins w:id="372" w:author="admin" w:date="2018-12-27T10:32:00Z">
        <w:r w:rsidR="005B28FB" w:rsidRPr="00094868">
          <w:rPr>
            <w:color w:val="FF0000"/>
            <w:sz w:val="24"/>
            <w:szCs w:val="24"/>
            <w:rPrChange w:id="373" w:author="admin" w:date="2018-12-27T10:49:00Z">
              <w:rPr/>
            </w:rPrChange>
          </w:rPr>
          <w:t xml:space="preserve">ceny </w:t>
        </w:r>
      </w:ins>
      <w:ins w:id="374" w:author="admin" w:date="2018-12-27T10:44:00Z">
        <w:r w:rsidRPr="00094868">
          <w:rPr>
            <w:color w:val="FF0000"/>
            <w:sz w:val="24"/>
            <w:szCs w:val="24"/>
            <w:rPrChange w:id="375" w:author="admin" w:date="2018-12-27T10:49:00Z">
              <w:rPr>
                <w:sz w:val="24"/>
                <w:szCs w:val="24"/>
              </w:rPr>
            </w:rPrChange>
          </w:rPr>
          <w:t xml:space="preserve">będą </w:t>
        </w:r>
      </w:ins>
      <w:ins w:id="376" w:author="admin" w:date="2018-12-27T10:32:00Z">
        <w:r w:rsidR="005B28FB" w:rsidRPr="00094868">
          <w:rPr>
            <w:color w:val="FF0000"/>
            <w:sz w:val="24"/>
            <w:szCs w:val="24"/>
            <w:rPrChange w:id="377" w:author="admin" w:date="2018-12-27T10:49:00Z">
              <w:rPr/>
            </w:rPrChange>
          </w:rPr>
          <w:t>zbyt wysokie</w:t>
        </w:r>
      </w:ins>
      <w:ins w:id="378" w:author="admin" w:date="2018-12-27T10:44:00Z">
        <w:r w:rsidRPr="00094868">
          <w:rPr>
            <w:color w:val="FF0000"/>
            <w:sz w:val="24"/>
            <w:szCs w:val="24"/>
            <w:rPrChange w:id="379" w:author="admin" w:date="2018-12-27T10:49:00Z">
              <w:rPr>
                <w:sz w:val="24"/>
                <w:szCs w:val="24"/>
              </w:rPr>
            </w:rPrChange>
          </w:rPr>
          <w:t xml:space="preserve"> w porównaniu do innych operatorów</w:t>
        </w:r>
      </w:ins>
      <w:ins w:id="380" w:author="admin" w:date="2018-12-27T10:32:00Z">
        <w:r w:rsidR="005B28FB" w:rsidRPr="00094868">
          <w:rPr>
            <w:color w:val="FF0000"/>
            <w:sz w:val="24"/>
            <w:szCs w:val="24"/>
            <w:rPrChange w:id="381" w:author="admin" w:date="2018-12-27T10:49:00Z">
              <w:rPr/>
            </w:rPrChange>
          </w:rPr>
          <w:t xml:space="preserve">; </w:t>
        </w:r>
        <w:r w:rsidR="005B28FB" w:rsidRPr="00094868">
          <w:rPr>
            <w:i/>
            <w:color w:val="FF0000"/>
            <w:sz w:val="24"/>
            <w:szCs w:val="24"/>
            <w:rPrChange w:id="382" w:author="admin" w:date="2018-12-27T10:49:00Z">
              <w:rPr/>
            </w:rPrChange>
          </w:rPr>
          <w:t>co z klientami strategicznymi?</w:t>
        </w:r>
      </w:ins>
      <w:ins w:id="383" w:author="admin" w:date="2018-12-27T10:45:00Z">
        <w:r w:rsidRPr="00094868">
          <w:rPr>
            <w:i/>
            <w:color w:val="FF0000"/>
            <w:sz w:val="24"/>
            <w:szCs w:val="24"/>
            <w:rPrChange w:id="384" w:author="admin" w:date="2018-12-27T10:49:00Z">
              <w:rPr>
                <w:i/>
                <w:sz w:val="24"/>
                <w:szCs w:val="24"/>
              </w:rPr>
            </w:rPrChange>
          </w:rPr>
          <w:t xml:space="preserve"> Mamy jakichś???</w:t>
        </w:r>
      </w:ins>
    </w:p>
    <w:p w14:paraId="1FEF0179" w14:textId="7E4DE648" w:rsidR="005B28FB" w:rsidRPr="00094868" w:rsidRDefault="00094868" w:rsidP="005B28FB">
      <w:pPr>
        <w:rPr>
          <w:ins w:id="385" w:author="admin" w:date="2018-12-27T10:32:00Z"/>
          <w:color w:val="FF0000"/>
          <w:sz w:val="24"/>
          <w:szCs w:val="24"/>
          <w:rPrChange w:id="386" w:author="admin" w:date="2018-12-27T10:49:00Z">
            <w:rPr>
              <w:ins w:id="387" w:author="admin" w:date="2018-12-27T10:32:00Z"/>
            </w:rPr>
          </w:rPrChange>
        </w:rPr>
      </w:pPr>
      <w:ins w:id="388" w:author="admin" w:date="2018-12-27T10:47:00Z">
        <w:r w:rsidRPr="00094868">
          <w:rPr>
            <w:color w:val="FF0000"/>
            <w:sz w:val="24"/>
            <w:szCs w:val="24"/>
            <w:rPrChange w:id="389" w:author="admin" w:date="2018-12-27T10:49:00Z">
              <w:rPr>
                <w:sz w:val="24"/>
                <w:szCs w:val="24"/>
              </w:rPr>
            </w:rPrChange>
          </w:rPr>
          <w:t>Dodatkowa siła:</w:t>
        </w:r>
      </w:ins>
      <w:ins w:id="390" w:author="admin" w:date="2018-12-27T10:32:00Z">
        <w:r w:rsidR="005B28FB" w:rsidRPr="00094868">
          <w:rPr>
            <w:color w:val="FF0000"/>
            <w:sz w:val="24"/>
            <w:szCs w:val="24"/>
            <w:rPrChange w:id="391" w:author="admin" w:date="2018-12-27T10:49:00Z">
              <w:rPr/>
            </w:rPrChange>
          </w:rPr>
          <w:t xml:space="preserve"> regulacje</w:t>
        </w:r>
      </w:ins>
      <w:ins w:id="392" w:author="admin" w:date="2018-12-27T10:48:00Z">
        <w:r w:rsidRPr="00094868">
          <w:rPr>
            <w:color w:val="FF0000"/>
            <w:sz w:val="24"/>
            <w:szCs w:val="24"/>
            <w:rPrChange w:id="393" w:author="admin" w:date="2018-12-27T10:49:00Z">
              <w:rPr>
                <w:sz w:val="24"/>
                <w:szCs w:val="24"/>
              </w:rPr>
            </w:rPrChange>
          </w:rPr>
          <w:t xml:space="preserve"> – </w:t>
        </w:r>
      </w:ins>
      <w:ins w:id="394" w:author="admin" w:date="2018-12-27T10:32:00Z">
        <w:r w:rsidR="005B28FB" w:rsidRPr="00094868">
          <w:rPr>
            <w:color w:val="FF0000"/>
            <w:sz w:val="24"/>
            <w:szCs w:val="24"/>
            <w:rPrChange w:id="395" w:author="admin" w:date="2018-12-27T10:49:00Z">
              <w:rPr/>
            </w:rPrChange>
          </w:rPr>
          <w:t xml:space="preserve">ustalone stawki </w:t>
        </w:r>
      </w:ins>
      <w:ins w:id="396" w:author="admin" w:date="2018-12-27T10:48:00Z">
        <w:r w:rsidRPr="00094868">
          <w:rPr>
            <w:color w:val="FF0000"/>
            <w:sz w:val="24"/>
            <w:szCs w:val="24"/>
            <w:rPrChange w:id="397" w:author="admin" w:date="2018-12-27T10:49:00Z">
              <w:rPr>
                <w:sz w:val="24"/>
                <w:szCs w:val="24"/>
              </w:rPr>
            </w:rPrChange>
          </w:rPr>
          <w:t>na rynku, nowe rozdanie pasma 5G</w:t>
        </w:r>
      </w:ins>
    </w:p>
    <w:p w14:paraId="768AEFA0" w14:textId="77777777" w:rsidR="005B28FB" w:rsidRPr="005B28FB" w:rsidRDefault="005B28FB">
      <w:pPr>
        <w:pStyle w:val="Bezodstpw"/>
        <w:rPr>
          <w:color w:val="FF0000"/>
          <w:rPrChange w:id="398" w:author="admin" w:date="2018-12-27T10:27:00Z">
            <w:rPr/>
          </w:rPrChange>
        </w:rPr>
        <w:pPrChange w:id="399" w:author="admin" w:date="2018-12-27T10:24:00Z">
          <w:pPr/>
        </w:pPrChange>
      </w:pPr>
    </w:p>
    <w:p w14:paraId="05854A01" w14:textId="538C04FC" w:rsidR="00F77330" w:rsidRDefault="00F77330" w:rsidP="00794779">
      <w:pPr>
        <w:pStyle w:val="Nagwek1"/>
      </w:pPr>
      <w:bookmarkStart w:id="400" w:name="_Toc533881145"/>
      <w:r>
        <w:t>Rozwój i inwestycje</w:t>
      </w:r>
      <w:bookmarkEnd w:id="400"/>
    </w:p>
    <w:p w14:paraId="6574AE08" w14:textId="77777777" w:rsidR="002B78EA" w:rsidRPr="002B78EA" w:rsidRDefault="002B78EA">
      <w:pPr>
        <w:jc w:val="both"/>
        <w:pPrChange w:id="401" w:author="admin" w:date="2018-12-27T10:23:00Z">
          <w:pPr/>
        </w:pPrChange>
      </w:pPr>
    </w:p>
    <w:p w14:paraId="4845589B" w14:textId="22B93469" w:rsidR="00047BCA" w:rsidRPr="00047BCA" w:rsidRDefault="00F77330" w:rsidP="00D65EB8">
      <w:pPr>
        <w:pStyle w:val="Nagwek2"/>
        <w:numPr>
          <w:ilvl w:val="1"/>
          <w:numId w:val="3"/>
        </w:numPr>
        <w:pPrChange w:id="402" w:author="admin" w:date="2018-12-29T21:09:00Z">
          <w:pPr>
            <w:pStyle w:val="Nagwek2"/>
          </w:pPr>
        </w:pPrChange>
      </w:pPr>
      <w:bookmarkStart w:id="403" w:name="_Toc533881146"/>
      <w:r>
        <w:t xml:space="preserve">5G i </w:t>
      </w:r>
      <w:proofErr w:type="spellStart"/>
      <w:r>
        <w:t>AirFiber</w:t>
      </w:r>
      <w:proofErr w:type="spellEnd"/>
      <w:r w:rsidR="00F11696">
        <w:t xml:space="preserve"> (Krupa)</w:t>
      </w:r>
      <w:bookmarkEnd w:id="403"/>
    </w:p>
    <w:p w14:paraId="27650D59" w14:textId="77777777" w:rsidR="001F5B24" w:rsidRPr="005B28FB" w:rsidRDefault="00047BCA">
      <w:pPr>
        <w:jc w:val="both"/>
        <w:rPr>
          <w:sz w:val="24"/>
          <w:szCs w:val="24"/>
          <w:rPrChange w:id="404" w:author="admin" w:date="2018-12-27T10:28:00Z">
            <w:rPr/>
          </w:rPrChange>
        </w:rPr>
        <w:pPrChange w:id="405" w:author="admin" w:date="2018-12-27T10:23:00Z">
          <w:pPr/>
        </w:pPrChange>
      </w:pPr>
      <w:del w:id="406" w:author="admin" w:date="2018-12-27T10:57:00Z">
        <w:r w:rsidDel="001058DE">
          <w:tab/>
        </w:r>
      </w:del>
      <w:r w:rsidRPr="005B28FB">
        <w:rPr>
          <w:sz w:val="24"/>
          <w:szCs w:val="24"/>
          <w:rPrChange w:id="407" w:author="admin" w:date="2018-12-27T10:28:00Z">
            <w:rPr/>
          </w:rPrChange>
        </w:rPr>
        <w:t xml:space="preserve">Technologia 5G będzie najważniejszą kwestią, na której skupi się nasza firma. Podążamy w tym kierunku, ponieważ od zawsze byliśmy kojarzeni z Internetem mobilnym i nie planujemy z tego atutu rezygnować. Jako że </w:t>
      </w:r>
      <w:proofErr w:type="spellStart"/>
      <w:r w:rsidRPr="005B28FB">
        <w:rPr>
          <w:sz w:val="24"/>
          <w:szCs w:val="24"/>
          <w:rPrChange w:id="408" w:author="admin" w:date="2018-12-27T10:28:00Z">
            <w:rPr/>
          </w:rPrChange>
        </w:rPr>
        <w:t>Huawei</w:t>
      </w:r>
      <w:proofErr w:type="spellEnd"/>
      <w:r w:rsidRPr="005B28FB">
        <w:rPr>
          <w:sz w:val="24"/>
          <w:szCs w:val="24"/>
          <w:rPrChange w:id="409" w:author="admin" w:date="2018-12-27T10:28:00Z">
            <w:rPr/>
          </w:rPrChange>
        </w:rPr>
        <w:t xml:space="preserve"> - główny dostawca sprzętu naszego operatora - jest bliski oferowania stacji bazowych 5G możemy śmiało rozwijać się w tę stronę</w:t>
      </w:r>
      <w:commentRangeStart w:id="410"/>
      <w:r w:rsidR="001F5B24" w:rsidRPr="005B28FB">
        <w:rPr>
          <w:rStyle w:val="Odwoanieprzypisukocowego"/>
          <w:sz w:val="24"/>
          <w:szCs w:val="24"/>
          <w:rPrChange w:id="411" w:author="admin" w:date="2018-12-27T10:28:00Z">
            <w:rPr>
              <w:rStyle w:val="Odwoanieprzypisukocowego"/>
            </w:rPr>
          </w:rPrChange>
        </w:rPr>
        <w:endnoteReference w:id="1"/>
      </w:r>
      <w:commentRangeEnd w:id="410"/>
      <w:r w:rsidR="008D6C2A" w:rsidRPr="005B28FB">
        <w:rPr>
          <w:rStyle w:val="Odwoaniedokomentarza"/>
          <w:sz w:val="24"/>
          <w:szCs w:val="24"/>
          <w:rPrChange w:id="412" w:author="admin" w:date="2018-12-27T10:28:00Z">
            <w:rPr>
              <w:rStyle w:val="Odwoaniedokomentarza"/>
            </w:rPr>
          </w:rPrChange>
        </w:rPr>
        <w:commentReference w:id="410"/>
      </w:r>
      <w:r w:rsidR="001F5B24" w:rsidRPr="005B28FB">
        <w:rPr>
          <w:rFonts w:ascii="Arial" w:hAnsi="Arial" w:cs="Arial"/>
          <w:color w:val="000000"/>
          <w:sz w:val="24"/>
          <w:szCs w:val="24"/>
          <w:rPrChange w:id="413" w:author="admin" w:date="2018-12-27T10:28:00Z">
            <w:rPr>
              <w:rFonts w:ascii="Arial" w:hAnsi="Arial" w:cs="Arial"/>
              <w:color w:val="000000"/>
              <w:sz w:val="22"/>
            </w:rPr>
          </w:rPrChange>
        </w:rPr>
        <w:t xml:space="preserve">. </w:t>
      </w:r>
      <w:r w:rsidR="001F5B24" w:rsidRPr="005B28FB">
        <w:rPr>
          <w:sz w:val="24"/>
          <w:szCs w:val="24"/>
          <w:rPrChange w:id="414" w:author="admin" w:date="2018-12-27T10:28:00Z">
            <w:rPr/>
          </w:rPrChange>
        </w:rPr>
        <w:t xml:space="preserve">Będzie to bezpośrednia konkurencja dla łączy światłowodowych, które są znacznie bardziej kosztowne pod względem budowy lub dzierżawy niż </w:t>
      </w:r>
      <w:r w:rsidR="00E24C04" w:rsidRPr="005B28FB">
        <w:rPr>
          <w:sz w:val="24"/>
          <w:szCs w:val="24"/>
          <w:rPrChange w:id="415" w:author="admin" w:date="2018-12-27T10:28:00Z">
            <w:rPr/>
          </w:rPrChange>
        </w:rPr>
        <w:t>I</w:t>
      </w:r>
      <w:r w:rsidR="001F5B24" w:rsidRPr="005B28FB">
        <w:rPr>
          <w:sz w:val="24"/>
          <w:szCs w:val="24"/>
          <w:rPrChange w:id="416" w:author="admin" w:date="2018-12-27T10:28:00Z">
            <w:rPr/>
          </w:rPrChange>
        </w:rPr>
        <w:t xml:space="preserve">nternet mobilny. Z tego powodu zainwestujemy do 800mln zł rocznie w rozwój sieci 5G. </w:t>
      </w:r>
      <w:del w:id="417" w:author="DOW" w:date="2018-12-23T15:00:00Z">
        <w:r w:rsidR="001F5B24" w:rsidRPr="005B28FB" w:rsidDel="00742FAB">
          <w:rPr>
            <w:sz w:val="24"/>
            <w:szCs w:val="24"/>
            <w:rPrChange w:id="418" w:author="admin" w:date="2018-12-27T10:28:00Z">
              <w:rPr/>
            </w:rPrChange>
          </w:rPr>
          <w:delText xml:space="preserve">Zakładamy, że </w:delText>
        </w:r>
      </w:del>
      <w:ins w:id="419" w:author="DOW" w:date="2018-12-23T15:00:00Z">
        <w:r w:rsidR="00742FAB" w:rsidRPr="005B28FB">
          <w:rPr>
            <w:sz w:val="24"/>
            <w:szCs w:val="24"/>
            <w:rPrChange w:id="420" w:author="admin" w:date="2018-12-27T10:28:00Z">
              <w:rPr/>
            </w:rPrChange>
          </w:rPr>
          <w:t>P</w:t>
        </w:r>
      </w:ins>
      <w:del w:id="421" w:author="DOW" w:date="2018-12-23T15:00:00Z">
        <w:r w:rsidR="001F5B24" w:rsidRPr="005B28FB" w:rsidDel="00742FAB">
          <w:rPr>
            <w:sz w:val="24"/>
            <w:szCs w:val="24"/>
            <w:rPrChange w:id="422" w:author="admin" w:date="2018-12-27T10:28:00Z">
              <w:rPr/>
            </w:rPrChange>
          </w:rPr>
          <w:delText>p</w:delText>
        </w:r>
      </w:del>
      <w:r w:rsidR="001F5B24" w:rsidRPr="005B28FB">
        <w:rPr>
          <w:sz w:val="24"/>
          <w:szCs w:val="24"/>
          <w:rPrChange w:id="423" w:author="admin" w:date="2018-12-27T10:28:00Z">
            <w:rPr/>
          </w:rPrChange>
        </w:rPr>
        <w:t>onieważ już w 2019 roku</w:t>
      </w:r>
      <w:r w:rsidR="001F5B24" w:rsidRPr="005B28FB">
        <w:rPr>
          <w:rStyle w:val="Odwoanieprzypisukocowego"/>
          <w:sz w:val="24"/>
          <w:szCs w:val="24"/>
          <w:rPrChange w:id="424" w:author="admin" w:date="2018-12-27T10:28:00Z">
            <w:rPr>
              <w:rStyle w:val="Odwoanieprzypisukocowego"/>
            </w:rPr>
          </w:rPrChange>
        </w:rPr>
        <w:endnoteReference w:id="2"/>
      </w:r>
      <w:r w:rsidR="001F5B24" w:rsidRPr="005B28FB">
        <w:rPr>
          <w:sz w:val="24"/>
          <w:szCs w:val="24"/>
          <w:rPrChange w:id="425" w:author="admin" w:date="2018-12-27T10:28:00Z">
            <w:rPr/>
          </w:rPrChange>
        </w:rPr>
        <w:t xml:space="preserve"> pojawiać się mają urządzenia mobile obsługujące tę technologię, </w:t>
      </w:r>
      <w:ins w:id="426" w:author="DOW" w:date="2018-12-23T15:00:00Z">
        <w:r w:rsidR="00742FAB" w:rsidRPr="005B28FB">
          <w:rPr>
            <w:sz w:val="24"/>
            <w:szCs w:val="24"/>
            <w:rPrChange w:id="427" w:author="admin" w:date="2018-12-27T10:28:00Z">
              <w:rPr/>
            </w:rPrChange>
          </w:rPr>
          <w:t xml:space="preserve">zakładamy, że </w:t>
        </w:r>
      </w:ins>
      <w:r w:rsidR="001F5B24" w:rsidRPr="005B28FB">
        <w:rPr>
          <w:sz w:val="24"/>
          <w:szCs w:val="24"/>
          <w:rPrChange w:id="428" w:author="admin" w:date="2018-12-27T10:28:00Z">
            <w:rPr/>
          </w:rPrChange>
        </w:rPr>
        <w:t xml:space="preserve">bardzo szybko rozpowszechnią się na rynku. </w:t>
      </w:r>
    </w:p>
    <w:p w14:paraId="6ABDDD68" w14:textId="77777777" w:rsidR="001F5B24" w:rsidRPr="005B28FB" w:rsidRDefault="001F5B24">
      <w:pPr>
        <w:jc w:val="both"/>
        <w:rPr>
          <w:color w:val="000000" w:themeColor="text1"/>
          <w:sz w:val="24"/>
          <w:szCs w:val="24"/>
          <w:rPrChange w:id="429" w:author="admin" w:date="2018-12-27T10:28:00Z">
            <w:rPr>
              <w:color w:val="000000" w:themeColor="text1"/>
            </w:rPr>
          </w:rPrChange>
        </w:rPr>
        <w:pPrChange w:id="430" w:author="admin" w:date="2018-12-27T10:23:00Z">
          <w:pPr/>
        </w:pPrChange>
      </w:pPr>
      <w:del w:id="431" w:author="admin" w:date="2018-12-27T10:57:00Z">
        <w:r w:rsidRPr="005B28FB" w:rsidDel="001058DE">
          <w:rPr>
            <w:sz w:val="24"/>
            <w:szCs w:val="24"/>
            <w:rPrChange w:id="432" w:author="admin" w:date="2018-12-27T10:28:00Z">
              <w:rPr/>
            </w:rPrChange>
          </w:rPr>
          <w:tab/>
        </w:r>
      </w:del>
      <w:r w:rsidRPr="005B28FB">
        <w:rPr>
          <w:color w:val="000000" w:themeColor="text1"/>
          <w:sz w:val="24"/>
          <w:szCs w:val="24"/>
          <w:rPrChange w:id="433" w:author="admin" w:date="2018-12-27T10:28:00Z">
            <w:rPr>
              <w:color w:val="000000" w:themeColor="text1"/>
            </w:rPr>
          </w:rPrChange>
        </w:rPr>
        <w:t>Ze względu na niski stan wiedzy użytkowników</w:t>
      </w:r>
      <w:r w:rsidRPr="005B28FB">
        <w:rPr>
          <w:rStyle w:val="Odwoanieprzypisukocowego"/>
          <w:color w:val="000000" w:themeColor="text1"/>
          <w:sz w:val="24"/>
          <w:szCs w:val="24"/>
          <w:rPrChange w:id="434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3"/>
      </w:r>
      <w:r w:rsidRPr="005B28FB">
        <w:rPr>
          <w:color w:val="000000" w:themeColor="text1"/>
          <w:sz w:val="24"/>
          <w:szCs w:val="24"/>
          <w:rPrChange w:id="435" w:author="admin" w:date="2018-12-27T10:28:00Z">
            <w:rPr>
              <w:color w:val="000000" w:themeColor="text1"/>
            </w:rPr>
          </w:rPrChange>
        </w:rPr>
        <w:t xml:space="preserve">, konieczne będzie dodatkowo przeprowadzenie </w:t>
      </w:r>
      <w:commentRangeStart w:id="436"/>
      <w:r w:rsidRPr="005B28FB">
        <w:rPr>
          <w:color w:val="000000" w:themeColor="text1"/>
          <w:sz w:val="24"/>
          <w:szCs w:val="24"/>
          <w:rPrChange w:id="437" w:author="admin" w:date="2018-12-27T10:28:00Z">
            <w:rPr>
              <w:color w:val="000000" w:themeColor="text1"/>
            </w:rPr>
          </w:rPrChange>
        </w:rPr>
        <w:t xml:space="preserve">kampanii uświadamiających o korzyściach </w:t>
      </w:r>
      <w:commentRangeEnd w:id="436"/>
      <w:r w:rsidR="00742FAB" w:rsidRPr="005B28FB">
        <w:rPr>
          <w:rStyle w:val="Odwoaniedokomentarza"/>
          <w:sz w:val="24"/>
          <w:szCs w:val="24"/>
          <w:rPrChange w:id="438" w:author="admin" w:date="2018-12-27T10:28:00Z">
            <w:rPr>
              <w:rStyle w:val="Odwoaniedokomentarza"/>
            </w:rPr>
          </w:rPrChange>
        </w:rPr>
        <w:commentReference w:id="436"/>
      </w:r>
      <w:r w:rsidRPr="005B28FB">
        <w:rPr>
          <w:color w:val="000000" w:themeColor="text1"/>
          <w:sz w:val="24"/>
          <w:szCs w:val="24"/>
          <w:rPrChange w:id="439" w:author="admin" w:date="2018-12-27T10:28:00Z">
            <w:rPr>
              <w:color w:val="000000" w:themeColor="text1"/>
            </w:rPr>
          </w:rPrChange>
        </w:rPr>
        <w:t xml:space="preserve">- i braku skutków ubocznych - płynących z 5G, połączonych z akcją marketingową, na którą przeznaczyć planujemy ok. 65 mln. złotych, czyli szacowaną </w:t>
      </w:r>
      <w:r w:rsidRPr="005B28FB">
        <w:rPr>
          <w:rFonts w:ascii="Arial" w:hAnsi="Arial" w:cs="Arial"/>
          <w:color w:val="000000" w:themeColor="text1"/>
          <w:sz w:val="24"/>
          <w:szCs w:val="24"/>
          <w:rPrChange w:id="440" w:author="admin" w:date="2018-12-27T10:28:00Z">
            <w:rPr>
              <w:rFonts w:ascii="Arial" w:hAnsi="Arial" w:cs="Arial"/>
              <w:color w:val="000000" w:themeColor="text1"/>
              <w:sz w:val="22"/>
            </w:rPr>
          </w:rPrChange>
        </w:rPr>
        <w:t>⅓</w:t>
      </w:r>
      <w:r w:rsidRPr="005B28FB">
        <w:rPr>
          <w:color w:val="000000" w:themeColor="text1"/>
          <w:sz w:val="24"/>
          <w:szCs w:val="24"/>
          <w:rPrChange w:id="441" w:author="admin" w:date="2018-12-27T10:28:00Z">
            <w:rPr>
              <w:color w:val="000000" w:themeColor="text1"/>
            </w:rPr>
          </w:rPrChange>
        </w:rPr>
        <w:t xml:space="preserve"> wydatków na reklamy</w:t>
      </w:r>
      <w:r w:rsidRPr="005B28FB">
        <w:rPr>
          <w:rStyle w:val="Odwoanieprzypisukocowego"/>
          <w:color w:val="000000" w:themeColor="text1"/>
          <w:sz w:val="24"/>
          <w:szCs w:val="24"/>
          <w:rPrChange w:id="442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4"/>
      </w:r>
      <w:r w:rsidRPr="005B28FB">
        <w:rPr>
          <w:color w:val="000000" w:themeColor="text1"/>
          <w:sz w:val="24"/>
          <w:szCs w:val="24"/>
          <w:rPrChange w:id="443" w:author="admin" w:date="2018-12-27T10:28:00Z">
            <w:rPr>
              <w:color w:val="000000" w:themeColor="text1"/>
            </w:rPr>
          </w:rPrChange>
        </w:rPr>
        <w:t>.</w:t>
      </w:r>
    </w:p>
    <w:p w14:paraId="453773A6" w14:textId="77777777" w:rsidR="001058DE" w:rsidRDefault="001F5B24" w:rsidP="00D46DBE">
      <w:pPr>
        <w:jc w:val="both"/>
        <w:rPr>
          <w:ins w:id="444" w:author="admin" w:date="2018-12-27T10:57:00Z"/>
          <w:sz w:val="24"/>
          <w:szCs w:val="24"/>
        </w:rPr>
      </w:pPr>
      <w:r w:rsidRPr="005B28FB">
        <w:rPr>
          <w:sz w:val="24"/>
          <w:szCs w:val="24"/>
          <w:rPrChange w:id="445" w:author="admin" w:date="2018-12-27T10:28:00Z">
            <w:rPr/>
          </w:rPrChange>
        </w:rPr>
        <w:tab/>
      </w:r>
    </w:p>
    <w:p w14:paraId="27DE8E16" w14:textId="77777777" w:rsidR="001058DE" w:rsidRDefault="001058DE">
      <w:pPr>
        <w:pStyle w:val="Bezodstpw"/>
        <w:rPr>
          <w:ins w:id="446" w:author="admin" w:date="2018-12-27T10:57:00Z"/>
        </w:rPr>
        <w:pPrChange w:id="447" w:author="admin" w:date="2018-12-27T10:57:00Z">
          <w:pPr/>
        </w:pPrChange>
      </w:pPr>
      <w:ins w:id="448" w:author="admin" w:date="2018-12-27T10:57:00Z">
        <w:r>
          <w:br w:type="page"/>
        </w:r>
      </w:ins>
    </w:p>
    <w:p w14:paraId="10E3C2F7" w14:textId="7B5C881C" w:rsidR="00742FAB" w:rsidRPr="005B28FB" w:rsidRDefault="001F5B24">
      <w:pPr>
        <w:jc w:val="both"/>
        <w:rPr>
          <w:ins w:id="449" w:author="DOW" w:date="2018-12-23T15:04:00Z"/>
          <w:sz w:val="24"/>
          <w:szCs w:val="24"/>
          <w:rPrChange w:id="450" w:author="admin" w:date="2018-12-27T10:28:00Z">
            <w:rPr>
              <w:ins w:id="451" w:author="DOW" w:date="2018-12-23T15:04:00Z"/>
            </w:rPr>
          </w:rPrChange>
        </w:rPr>
        <w:pPrChange w:id="452" w:author="admin" w:date="2018-12-27T10:23:00Z">
          <w:pPr/>
        </w:pPrChange>
      </w:pPr>
      <w:r w:rsidRPr="005B28FB">
        <w:rPr>
          <w:sz w:val="24"/>
          <w:szCs w:val="24"/>
          <w:rPrChange w:id="453" w:author="admin" w:date="2018-12-27T10:28:00Z">
            <w:rPr/>
          </w:rPrChange>
        </w:rPr>
        <w:lastRenderedPageBreak/>
        <w:t xml:space="preserve">Przydzielone zasoby pasma 5G powinny zostać jak najszybciej wykorzystane, w przeciwnym wypadku Orange i UKE mogą postulować o </w:t>
      </w:r>
      <w:commentRangeStart w:id="454"/>
      <w:r w:rsidRPr="005B28FB">
        <w:rPr>
          <w:sz w:val="24"/>
          <w:szCs w:val="24"/>
          <w:rPrChange w:id="455" w:author="admin" w:date="2018-12-27T10:28:00Z">
            <w:rPr/>
          </w:rPrChange>
        </w:rPr>
        <w:t>rewindykację zasobów</w:t>
      </w:r>
      <w:commentRangeEnd w:id="454"/>
      <w:r w:rsidR="00742FAB" w:rsidRPr="005B28FB">
        <w:rPr>
          <w:rStyle w:val="Odwoaniedokomentarza"/>
          <w:sz w:val="24"/>
          <w:szCs w:val="24"/>
          <w:rPrChange w:id="456" w:author="admin" w:date="2018-12-27T10:28:00Z">
            <w:rPr>
              <w:rStyle w:val="Odwoaniedokomentarza"/>
            </w:rPr>
          </w:rPrChange>
        </w:rPr>
        <w:commentReference w:id="454"/>
      </w:r>
      <w:r w:rsidRPr="005B28FB">
        <w:rPr>
          <w:rStyle w:val="Odwoanieprzypisukocowego"/>
          <w:sz w:val="24"/>
          <w:szCs w:val="24"/>
          <w:rPrChange w:id="457" w:author="admin" w:date="2018-12-27T10:28:00Z">
            <w:rPr>
              <w:rStyle w:val="Odwoanieprzypisukocowego"/>
            </w:rPr>
          </w:rPrChange>
        </w:rPr>
        <w:endnoteReference w:id="5"/>
      </w:r>
      <w:r w:rsidRPr="005B28FB">
        <w:rPr>
          <w:sz w:val="24"/>
          <w:szCs w:val="24"/>
          <w:rPrChange w:id="458" w:author="admin" w:date="2018-12-27T10:28:00Z">
            <w:rPr/>
          </w:rPrChange>
        </w:rPr>
        <w:t>. W celu oferowania jak najlepszych usług w zakresie Internetu mobilnego musimy podtrzymać obecnie posiadane pasmo.</w:t>
      </w:r>
      <w:r w:rsidR="00E37827" w:rsidRPr="005B28FB">
        <w:rPr>
          <w:sz w:val="24"/>
          <w:szCs w:val="24"/>
          <w:rPrChange w:id="459" w:author="admin" w:date="2018-12-27T10:28:00Z">
            <w:rPr/>
          </w:rPrChange>
        </w:rPr>
        <w:t xml:space="preserve"> </w:t>
      </w:r>
    </w:p>
    <w:p w14:paraId="0CBB2B97" w14:textId="77777777" w:rsidR="00742FAB" w:rsidRPr="005B28FB" w:rsidRDefault="00E37827">
      <w:pPr>
        <w:jc w:val="both"/>
        <w:rPr>
          <w:ins w:id="460" w:author="DOW" w:date="2018-12-23T15:04:00Z"/>
          <w:sz w:val="24"/>
          <w:szCs w:val="24"/>
          <w:rPrChange w:id="461" w:author="admin" w:date="2018-12-27T10:28:00Z">
            <w:rPr>
              <w:ins w:id="462" w:author="DOW" w:date="2018-12-23T15:04:00Z"/>
            </w:rPr>
          </w:rPrChange>
        </w:rPr>
        <w:pPrChange w:id="463" w:author="admin" w:date="2018-12-27T10:23:00Z">
          <w:pPr/>
        </w:pPrChange>
      </w:pPr>
      <w:r w:rsidRPr="005B28FB">
        <w:rPr>
          <w:sz w:val="24"/>
          <w:szCs w:val="24"/>
          <w:rPrChange w:id="464" w:author="admin" w:date="2018-12-27T10:28:00Z">
            <w:rPr/>
          </w:rPrChange>
        </w:rPr>
        <w:t xml:space="preserve">Oprócz tego, w celu zmaksymalizowania efektów wprowadzenia 5G wystartujemy w przetargu na kolejne częstotliwości, takie jak 28 i 60GHz. Dzięki nim będzie można uzyskać wysokie przepustowości. Mają one jednak niski zasięg, więc na próbę zostaną najpierw wprowadzone w centrach miast. Będą mogły przy okazji wypełnić braki zasięgu, na które skarżą się nasi klienci. Dodatkowo, ponieważ stacje bazowe pracujące na 60GHz mogą być montowane w lampach, </w:t>
      </w:r>
      <w:commentRangeStart w:id="465"/>
      <w:r w:rsidRPr="005B28FB">
        <w:rPr>
          <w:sz w:val="24"/>
          <w:szCs w:val="24"/>
          <w:rPrChange w:id="466" w:author="admin" w:date="2018-12-27T10:28:00Z">
            <w:rPr/>
          </w:rPrChange>
        </w:rPr>
        <w:t>będą dobrym polem do popisu dla marketingu.</w:t>
      </w:r>
      <w:r w:rsidRPr="005B28FB">
        <w:rPr>
          <w:rFonts w:ascii="Arial" w:hAnsi="Arial" w:cs="Arial"/>
          <w:color w:val="000000"/>
          <w:sz w:val="24"/>
          <w:szCs w:val="24"/>
          <w:rPrChange w:id="467" w:author="admin" w:date="2018-12-27T10:28:00Z">
            <w:rPr>
              <w:rFonts w:ascii="Arial" w:hAnsi="Arial" w:cs="Arial"/>
              <w:color w:val="000000"/>
              <w:sz w:val="22"/>
            </w:rPr>
          </w:rPrChange>
        </w:rPr>
        <w:t xml:space="preserve"> </w:t>
      </w:r>
      <w:r w:rsidR="001F5B24" w:rsidRPr="005B28FB">
        <w:rPr>
          <w:sz w:val="24"/>
          <w:szCs w:val="24"/>
          <w:rPrChange w:id="468" w:author="admin" w:date="2018-12-27T10:28:00Z">
            <w:rPr/>
          </w:rPrChange>
        </w:rPr>
        <w:t xml:space="preserve"> </w:t>
      </w:r>
      <w:commentRangeEnd w:id="465"/>
      <w:r w:rsidR="00742FAB" w:rsidRPr="005B28FB">
        <w:rPr>
          <w:rStyle w:val="Odwoaniedokomentarza"/>
          <w:sz w:val="24"/>
          <w:szCs w:val="24"/>
          <w:rPrChange w:id="469" w:author="admin" w:date="2018-12-27T10:28:00Z">
            <w:rPr>
              <w:rStyle w:val="Odwoaniedokomentarza"/>
            </w:rPr>
          </w:rPrChange>
        </w:rPr>
        <w:commentReference w:id="465"/>
      </w:r>
    </w:p>
    <w:p w14:paraId="0383F9A1" w14:textId="77777777" w:rsidR="001F5B24" w:rsidRPr="00094868" w:rsidRDefault="001F5B24">
      <w:pPr>
        <w:jc w:val="both"/>
        <w:rPr>
          <w:sz w:val="24"/>
          <w:szCs w:val="24"/>
        </w:rPr>
        <w:pPrChange w:id="470" w:author="admin" w:date="2018-12-27T10:23:00Z">
          <w:pPr/>
        </w:pPrChange>
      </w:pPr>
      <w:r w:rsidRPr="005B28FB">
        <w:rPr>
          <w:sz w:val="24"/>
          <w:szCs w:val="24"/>
          <w:rPrChange w:id="471" w:author="admin" w:date="2018-12-27T10:28:00Z">
            <w:rPr/>
          </w:rPrChange>
        </w:rPr>
        <w:t xml:space="preserve">Co więcej technologia 5G będzie musiała kompatybilna z innymi systemami, przez co propozycja budowy jednej sieci </w:t>
      </w:r>
      <w:commentRangeStart w:id="472"/>
      <w:r w:rsidRPr="005B28FB">
        <w:rPr>
          <w:sz w:val="24"/>
          <w:szCs w:val="24"/>
          <w:rPrChange w:id="473" w:author="admin" w:date="2018-12-27T10:28:00Z">
            <w:rPr/>
          </w:rPrChange>
        </w:rPr>
        <w:t>ogólnopolskiej nie jest nam na rękę</w:t>
      </w:r>
      <w:r w:rsidRPr="005B28FB">
        <w:rPr>
          <w:rStyle w:val="Odwoanieprzypisukocowego"/>
          <w:sz w:val="24"/>
          <w:szCs w:val="24"/>
          <w:rPrChange w:id="474" w:author="admin" w:date="2018-12-27T10:28:00Z">
            <w:rPr>
              <w:rStyle w:val="Odwoanieprzypisukocowego"/>
            </w:rPr>
          </w:rPrChange>
        </w:rPr>
        <w:endnoteReference w:id="6"/>
      </w:r>
      <w:r w:rsidRPr="005B28FB">
        <w:rPr>
          <w:sz w:val="24"/>
          <w:szCs w:val="24"/>
          <w:rPrChange w:id="475" w:author="admin" w:date="2018-12-27T10:28:00Z">
            <w:rPr/>
          </w:rPrChange>
        </w:rPr>
        <w:t xml:space="preserve">. </w:t>
      </w:r>
      <w:commentRangeEnd w:id="472"/>
      <w:r w:rsidR="00742FAB" w:rsidRPr="005B28FB">
        <w:rPr>
          <w:rStyle w:val="Odwoaniedokomentarza"/>
          <w:sz w:val="24"/>
          <w:szCs w:val="24"/>
          <w:rPrChange w:id="476" w:author="admin" w:date="2018-12-27T10:28:00Z">
            <w:rPr>
              <w:rStyle w:val="Odwoaniedokomentarza"/>
            </w:rPr>
          </w:rPrChange>
        </w:rPr>
        <w:commentReference w:id="472"/>
      </w:r>
    </w:p>
    <w:p w14:paraId="790C4AAF" w14:textId="77777777" w:rsidR="002B78EA" w:rsidRPr="005B28FB" w:rsidRDefault="001F5B24">
      <w:pPr>
        <w:jc w:val="both"/>
        <w:rPr>
          <w:sz w:val="24"/>
          <w:szCs w:val="24"/>
          <w:rPrChange w:id="477" w:author="admin" w:date="2018-12-27T10:28:00Z">
            <w:rPr/>
          </w:rPrChange>
        </w:rPr>
        <w:pPrChange w:id="478" w:author="admin" w:date="2018-12-27T10:23:00Z">
          <w:pPr/>
        </w:pPrChange>
      </w:pPr>
      <w:del w:id="479" w:author="admin" w:date="2018-12-27T10:57:00Z">
        <w:r w:rsidRPr="005B28FB" w:rsidDel="001058DE">
          <w:rPr>
            <w:rStyle w:val="apple-tab-span"/>
            <w:rFonts w:ascii="Arial" w:hAnsi="Arial" w:cs="Arial"/>
            <w:color w:val="000000"/>
            <w:sz w:val="24"/>
            <w:szCs w:val="24"/>
            <w:rPrChange w:id="480" w:author="admin" w:date="2018-12-27T10:28:00Z">
              <w:rPr>
                <w:rStyle w:val="apple-tab-span"/>
                <w:rFonts w:ascii="Arial" w:hAnsi="Arial" w:cs="Arial"/>
                <w:color w:val="000000"/>
                <w:sz w:val="22"/>
              </w:rPr>
            </w:rPrChange>
          </w:rPr>
          <w:tab/>
        </w:r>
      </w:del>
      <w:r w:rsidRPr="005B28FB">
        <w:rPr>
          <w:sz w:val="24"/>
          <w:szCs w:val="24"/>
          <w:rPrChange w:id="481" w:author="admin" w:date="2018-12-27T10:28:00Z">
            <w:rPr/>
          </w:rPrChange>
        </w:rPr>
        <w:t xml:space="preserve">Dotychczasowa usługa </w:t>
      </w:r>
      <w:proofErr w:type="spellStart"/>
      <w:r w:rsidRPr="005B28FB">
        <w:rPr>
          <w:sz w:val="24"/>
          <w:szCs w:val="24"/>
          <w:rPrChange w:id="482" w:author="admin" w:date="2018-12-27T10:28:00Z">
            <w:rPr/>
          </w:rPrChange>
        </w:rPr>
        <w:t>NetBox</w:t>
      </w:r>
      <w:proofErr w:type="spellEnd"/>
      <w:r w:rsidRPr="005B28FB">
        <w:rPr>
          <w:sz w:val="24"/>
          <w:szCs w:val="24"/>
          <w:rPrChange w:id="483" w:author="admin" w:date="2018-12-27T10:28:00Z">
            <w:rPr/>
          </w:rPrChange>
        </w:rPr>
        <w:t xml:space="preserve"> zostanie zastąpiona przez </w:t>
      </w:r>
      <w:commentRangeStart w:id="484"/>
      <w:proofErr w:type="spellStart"/>
      <w:r w:rsidRPr="005B28FB">
        <w:rPr>
          <w:sz w:val="24"/>
          <w:szCs w:val="24"/>
          <w:rPrChange w:id="485" w:author="admin" w:date="2018-12-27T10:28:00Z">
            <w:rPr/>
          </w:rPrChange>
        </w:rPr>
        <w:t>Air</w:t>
      </w:r>
      <w:proofErr w:type="spellEnd"/>
      <w:r w:rsidRPr="005B28FB">
        <w:rPr>
          <w:sz w:val="24"/>
          <w:szCs w:val="24"/>
          <w:rPrChange w:id="486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487" w:author="admin" w:date="2018-12-27T10:28:00Z">
            <w:rPr/>
          </w:rPrChange>
        </w:rPr>
        <w:t>Fiber</w:t>
      </w:r>
      <w:commentRangeEnd w:id="484"/>
      <w:proofErr w:type="spellEnd"/>
      <w:r w:rsidR="00742FAB" w:rsidRPr="005B28FB">
        <w:rPr>
          <w:rStyle w:val="Odwoaniedokomentarza"/>
          <w:sz w:val="24"/>
          <w:szCs w:val="24"/>
          <w:rPrChange w:id="488" w:author="admin" w:date="2018-12-27T10:28:00Z">
            <w:rPr>
              <w:rStyle w:val="Odwoaniedokomentarza"/>
            </w:rPr>
          </w:rPrChange>
        </w:rPr>
        <w:commentReference w:id="484"/>
      </w:r>
      <w:r w:rsidRPr="005B28FB">
        <w:rPr>
          <w:sz w:val="24"/>
          <w:szCs w:val="24"/>
          <w:rPrChange w:id="489" w:author="admin" w:date="2018-12-27T10:28:00Z">
            <w:rPr/>
          </w:rPrChange>
        </w:rPr>
        <w:t xml:space="preserve">. Jedną z niewątpliwych zalet takich rozwiązań jest ich cena - realne koszty to jedynie modem i jego montaż, zdecydowanie tańszy niż położenie światłowodów, wymagający również mniejszej </w:t>
      </w:r>
      <w:del w:id="490" w:author="DOW" w:date="2018-12-23T15:10:00Z">
        <w:r w:rsidRPr="005B28FB" w:rsidDel="00802102">
          <w:rPr>
            <w:sz w:val="24"/>
            <w:szCs w:val="24"/>
            <w:rPrChange w:id="491" w:author="admin" w:date="2018-12-27T10:28:00Z">
              <w:rPr/>
            </w:rPrChange>
          </w:rPr>
          <w:delText xml:space="preserve">ilości </w:delText>
        </w:r>
      </w:del>
      <w:ins w:id="492" w:author="DOW" w:date="2018-12-23T15:10:00Z">
        <w:r w:rsidR="00802102" w:rsidRPr="005B28FB">
          <w:rPr>
            <w:sz w:val="24"/>
            <w:szCs w:val="24"/>
            <w:rPrChange w:id="493" w:author="admin" w:date="2018-12-27T10:28:00Z">
              <w:rPr/>
            </w:rPrChange>
          </w:rPr>
          <w:t xml:space="preserve">liczby </w:t>
        </w:r>
      </w:ins>
      <w:r w:rsidRPr="005B28FB">
        <w:rPr>
          <w:sz w:val="24"/>
          <w:szCs w:val="24"/>
          <w:rPrChange w:id="494" w:author="admin" w:date="2018-12-27T10:28:00Z">
            <w:rPr/>
          </w:rPrChange>
        </w:rPr>
        <w:t xml:space="preserve">zgód prawnych. Jak pokazują wyniki testów firmy </w:t>
      </w:r>
      <w:proofErr w:type="spellStart"/>
      <w:r w:rsidRPr="005B28FB">
        <w:rPr>
          <w:sz w:val="24"/>
          <w:szCs w:val="24"/>
          <w:rPrChange w:id="495" w:author="admin" w:date="2018-12-27T10:28:00Z">
            <w:rPr/>
          </w:rPrChange>
        </w:rPr>
        <w:t>Huawei</w:t>
      </w:r>
      <w:proofErr w:type="spellEnd"/>
      <w:r w:rsidRPr="005B28FB">
        <w:rPr>
          <w:sz w:val="24"/>
          <w:szCs w:val="24"/>
          <w:rPrChange w:id="496" w:author="admin" w:date="2018-12-27T10:28:00Z">
            <w:rPr/>
          </w:rPrChange>
        </w:rPr>
        <w:t xml:space="preserve"> we Włoszech</w:t>
      </w:r>
      <w:r w:rsidRPr="005B28FB">
        <w:rPr>
          <w:rStyle w:val="Odwoanieprzypisukocowego"/>
          <w:sz w:val="24"/>
          <w:szCs w:val="24"/>
          <w:rPrChange w:id="497" w:author="admin" w:date="2018-12-27T10:28:00Z">
            <w:rPr>
              <w:rStyle w:val="Odwoanieprzypisukocowego"/>
            </w:rPr>
          </w:rPrChange>
        </w:rPr>
        <w:endnoteReference w:id="7"/>
      </w:r>
      <w:r w:rsidRPr="005B28FB">
        <w:rPr>
          <w:sz w:val="24"/>
          <w:szCs w:val="24"/>
          <w:rPrChange w:id="498" w:author="admin" w:date="2018-12-27T10:28:00Z">
            <w:rPr/>
          </w:rPrChange>
        </w:rPr>
        <w:t>,</w:t>
      </w:r>
      <w:r w:rsidR="00047BCA" w:rsidRPr="005B28FB">
        <w:rPr>
          <w:sz w:val="24"/>
          <w:szCs w:val="24"/>
          <w:rPrChange w:id="499" w:author="admin" w:date="2018-12-27T10:28:00Z">
            <w:rPr/>
          </w:rPrChange>
        </w:rPr>
        <w:t xml:space="preserve"> że wysokie przepustowości są możliwe do osiągnięcia - aż do 400 </w:t>
      </w:r>
      <w:proofErr w:type="spellStart"/>
      <w:r w:rsidR="00047BCA" w:rsidRPr="005B28FB">
        <w:rPr>
          <w:sz w:val="24"/>
          <w:szCs w:val="24"/>
          <w:rPrChange w:id="500" w:author="admin" w:date="2018-12-27T10:28:00Z">
            <w:rPr/>
          </w:rPrChange>
        </w:rPr>
        <w:t>Mbit</w:t>
      </w:r>
      <w:proofErr w:type="spellEnd"/>
      <w:r w:rsidR="00047BCA" w:rsidRPr="005B28FB">
        <w:rPr>
          <w:sz w:val="24"/>
          <w:szCs w:val="24"/>
          <w:rPrChange w:id="501" w:author="admin" w:date="2018-12-27T10:28:00Z">
            <w:rPr/>
          </w:rPrChange>
        </w:rPr>
        <w:t xml:space="preserve">/s. Z jednej strony, nie jest to więcej niż oferuje światłowód, z drugiej - klientom indywidualnym w zupełności wystarczy. </w:t>
      </w:r>
      <w:r w:rsidR="00176011" w:rsidRPr="005B28FB">
        <w:rPr>
          <w:sz w:val="24"/>
          <w:szCs w:val="24"/>
          <w:rPrChange w:id="502" w:author="admin" w:date="2018-12-27T10:28:00Z">
            <w:rPr/>
          </w:rPrChange>
        </w:rPr>
        <w:t>Wniosek z tego jest jednoznaczny – inwestycja w światłowody jest dla nas zbędna. Naszym c</w:t>
      </w:r>
      <w:r w:rsidR="00047BCA" w:rsidRPr="005B28FB">
        <w:rPr>
          <w:sz w:val="24"/>
          <w:szCs w:val="24"/>
          <w:rPrChange w:id="503" w:author="admin" w:date="2018-12-27T10:28:00Z">
            <w:rPr/>
          </w:rPrChange>
        </w:rPr>
        <w:t xml:space="preserve">elem będzie </w:t>
      </w:r>
      <w:r w:rsidR="00176011" w:rsidRPr="005B28FB">
        <w:rPr>
          <w:sz w:val="24"/>
          <w:szCs w:val="24"/>
          <w:rPrChange w:id="504" w:author="admin" w:date="2018-12-27T10:28:00Z">
            <w:rPr/>
          </w:rPrChange>
        </w:rPr>
        <w:t>pokrycie zapotrzebowania gospodarstw domowych na poziomie nawet 50%.</w:t>
      </w:r>
      <w:r w:rsidR="00047BCA" w:rsidRPr="005B28FB">
        <w:rPr>
          <w:sz w:val="24"/>
          <w:szCs w:val="24"/>
          <w:rPrChange w:id="505" w:author="admin" w:date="2018-12-27T10:28:00Z">
            <w:rPr/>
          </w:rPrChange>
        </w:rPr>
        <w:t xml:space="preserve"> </w:t>
      </w:r>
    </w:p>
    <w:p w14:paraId="679A1A6D" w14:textId="23CB2B0D" w:rsidR="002B78EA" w:rsidDel="00D65EB8" w:rsidRDefault="002B78EA" w:rsidP="00D65EB8">
      <w:pPr>
        <w:pStyle w:val="Nagwek2"/>
        <w:numPr>
          <w:ilvl w:val="0"/>
          <w:numId w:val="0"/>
        </w:numPr>
        <w:jc w:val="both"/>
        <w:rPr>
          <w:del w:id="506" w:author="admin" w:date="2018-12-29T21:09:00Z"/>
        </w:rPr>
      </w:pPr>
    </w:p>
    <w:p w14:paraId="443F5F33" w14:textId="77777777" w:rsidR="00D65EB8" w:rsidRPr="00794779" w:rsidRDefault="00D65EB8" w:rsidP="00D65EB8">
      <w:pPr>
        <w:rPr>
          <w:ins w:id="507" w:author="admin" w:date="2018-12-29T21:09:00Z"/>
        </w:rPr>
        <w:pPrChange w:id="508" w:author="admin" w:date="2018-12-29T21:09:00Z">
          <w:pPr>
            <w:pStyle w:val="Bezodstpw"/>
          </w:pPr>
        </w:pPrChange>
      </w:pPr>
    </w:p>
    <w:p w14:paraId="1DF4B55F" w14:textId="3B1710FA" w:rsidR="002B78EA" w:rsidRPr="002B78EA" w:rsidRDefault="00176011" w:rsidP="00D65EB8">
      <w:pPr>
        <w:pStyle w:val="Nagwek2"/>
        <w:numPr>
          <w:ilvl w:val="1"/>
          <w:numId w:val="3"/>
        </w:numPr>
        <w:jc w:val="both"/>
        <w:pPrChange w:id="509" w:author="admin" w:date="2018-12-29T21:10:00Z">
          <w:pPr>
            <w:pStyle w:val="Nagwek2"/>
          </w:pPr>
        </w:pPrChange>
      </w:pPr>
      <w:bookmarkStart w:id="510" w:name="_Toc533881147"/>
      <w:r>
        <w:t xml:space="preserve">Play TV </w:t>
      </w:r>
      <w:proofErr w:type="spellStart"/>
      <w:r>
        <w:t>Now</w:t>
      </w:r>
      <w:proofErr w:type="spellEnd"/>
      <w:r w:rsidR="00F11696">
        <w:t xml:space="preserve"> (Zalewska i Krupa)</w:t>
      </w:r>
      <w:bookmarkEnd w:id="510"/>
    </w:p>
    <w:p w14:paraId="4FDEB4F5" w14:textId="77777777" w:rsidR="00176011" w:rsidRPr="00094868" w:rsidRDefault="00176011">
      <w:pPr>
        <w:jc w:val="both"/>
        <w:rPr>
          <w:color w:val="000000" w:themeColor="text1"/>
          <w:sz w:val="24"/>
          <w:szCs w:val="24"/>
        </w:rPr>
        <w:pPrChange w:id="511" w:author="admin" w:date="2018-12-27T10:23:00Z">
          <w:pPr/>
        </w:pPrChange>
      </w:pPr>
      <w:del w:id="512" w:author="admin" w:date="2018-12-27T10:57:00Z">
        <w:r w:rsidDel="001058DE">
          <w:rPr>
            <w:color w:val="000000" w:themeColor="text1"/>
          </w:rPr>
          <w:tab/>
        </w:r>
      </w:del>
      <w:r w:rsidRPr="005B28FB">
        <w:rPr>
          <w:color w:val="000000" w:themeColor="text1"/>
          <w:sz w:val="24"/>
          <w:szCs w:val="24"/>
          <w:rPrChange w:id="513" w:author="admin" w:date="2018-12-27T10:28:00Z">
            <w:rPr>
              <w:color w:val="000000" w:themeColor="text1"/>
            </w:rPr>
          </w:rPrChange>
        </w:rPr>
        <w:t xml:space="preserve">Usługa Play TV </w:t>
      </w:r>
      <w:proofErr w:type="spellStart"/>
      <w:r w:rsidRPr="005B28FB">
        <w:rPr>
          <w:color w:val="000000" w:themeColor="text1"/>
          <w:sz w:val="24"/>
          <w:szCs w:val="24"/>
          <w:rPrChange w:id="514" w:author="admin" w:date="2018-12-27T10:28:00Z">
            <w:rPr>
              <w:color w:val="000000" w:themeColor="text1"/>
            </w:rPr>
          </w:rPrChange>
        </w:rPr>
        <w:t>Now</w:t>
      </w:r>
      <w:proofErr w:type="spellEnd"/>
      <w:r w:rsidRPr="005B28FB">
        <w:rPr>
          <w:color w:val="000000" w:themeColor="text1"/>
          <w:sz w:val="24"/>
          <w:szCs w:val="24"/>
          <w:rPrChange w:id="515" w:author="admin" w:date="2018-12-27T10:28:00Z">
            <w:rPr>
              <w:color w:val="000000" w:themeColor="text1"/>
            </w:rPr>
          </w:rPrChange>
        </w:rPr>
        <w:t xml:space="preserve"> jest dobrze odbierana przez użytkowników</w:t>
      </w:r>
      <w:r w:rsidRPr="005B28FB">
        <w:rPr>
          <w:color w:val="000000" w:themeColor="text1"/>
          <w:sz w:val="24"/>
          <w:szCs w:val="24"/>
          <w:vertAlign w:val="superscript"/>
          <w:rPrChange w:id="516" w:author="admin" w:date="2018-12-27T10:28:00Z">
            <w:rPr>
              <w:color w:val="000000" w:themeColor="text1"/>
              <w:sz w:val="13"/>
              <w:szCs w:val="13"/>
              <w:vertAlign w:val="superscript"/>
            </w:rPr>
          </w:rPrChange>
        </w:rPr>
        <w:t>[6]</w:t>
      </w:r>
      <w:r w:rsidRPr="005B28FB">
        <w:rPr>
          <w:color w:val="000000" w:themeColor="text1"/>
          <w:sz w:val="24"/>
          <w:szCs w:val="24"/>
          <w:rPrChange w:id="517" w:author="admin" w:date="2018-12-27T10:28:00Z">
            <w:rPr>
              <w:color w:val="000000" w:themeColor="text1"/>
            </w:rPr>
          </w:rPrChange>
        </w:rPr>
        <w:t xml:space="preserve">, stąd długofalowe plany opierają się na powiększaniu biblioteki dostępnych na żądanie treści, jak również na zwiększeniu </w:t>
      </w:r>
      <w:del w:id="518" w:author="DOW" w:date="2018-12-23T15:11:00Z">
        <w:r w:rsidRPr="005B28FB" w:rsidDel="00802102">
          <w:rPr>
            <w:color w:val="000000" w:themeColor="text1"/>
            <w:sz w:val="24"/>
            <w:szCs w:val="24"/>
            <w:rPrChange w:id="519" w:author="admin" w:date="2018-12-27T10:28:00Z">
              <w:rPr>
                <w:color w:val="000000" w:themeColor="text1"/>
              </w:rPr>
            </w:rPrChange>
          </w:rPr>
          <w:delText xml:space="preserve">ilości </w:delText>
        </w:r>
      </w:del>
      <w:ins w:id="520" w:author="DOW" w:date="2018-12-23T15:11:00Z">
        <w:r w:rsidR="00802102" w:rsidRPr="005B28FB">
          <w:rPr>
            <w:color w:val="000000" w:themeColor="text1"/>
            <w:sz w:val="24"/>
            <w:szCs w:val="24"/>
            <w:rPrChange w:id="521" w:author="admin" w:date="2018-12-27T10:28:00Z">
              <w:rPr>
                <w:color w:val="000000" w:themeColor="text1"/>
              </w:rPr>
            </w:rPrChange>
          </w:rPr>
          <w:t xml:space="preserve">liczby </w:t>
        </w:r>
      </w:ins>
      <w:r w:rsidRPr="005B28FB">
        <w:rPr>
          <w:color w:val="000000" w:themeColor="text1"/>
          <w:sz w:val="24"/>
          <w:szCs w:val="24"/>
          <w:rPrChange w:id="522" w:author="admin" w:date="2018-12-27T10:28:00Z">
            <w:rPr>
              <w:color w:val="000000" w:themeColor="text1"/>
            </w:rPr>
          </w:rPrChange>
        </w:rPr>
        <w:t xml:space="preserve">dostępnych dla abonentów kanałów. </w:t>
      </w:r>
    </w:p>
    <w:p w14:paraId="2DD104BB" w14:textId="6699CCB0" w:rsidR="00176011" w:rsidRPr="005B28FB" w:rsidRDefault="00176011">
      <w:pPr>
        <w:jc w:val="both"/>
        <w:rPr>
          <w:color w:val="000000" w:themeColor="text1"/>
          <w:sz w:val="24"/>
          <w:szCs w:val="24"/>
          <w:rPrChange w:id="523" w:author="admin" w:date="2018-12-27T10:28:00Z">
            <w:rPr>
              <w:color w:val="000000" w:themeColor="text1"/>
            </w:rPr>
          </w:rPrChange>
        </w:rPr>
        <w:pPrChange w:id="524" w:author="admin" w:date="2018-12-27T10:23:00Z">
          <w:pPr/>
        </w:pPrChange>
      </w:pPr>
      <w:del w:id="525" w:author="admin" w:date="2018-12-27T10:58:00Z">
        <w:r w:rsidRPr="005B28FB" w:rsidDel="001058DE">
          <w:rPr>
            <w:color w:val="000000" w:themeColor="text1"/>
            <w:sz w:val="24"/>
            <w:szCs w:val="24"/>
            <w:rPrChange w:id="526" w:author="admin" w:date="2018-12-27T10:28:00Z">
              <w:rPr>
                <w:color w:val="000000" w:themeColor="text1"/>
              </w:rPr>
            </w:rPrChange>
          </w:rPr>
          <w:tab/>
        </w:r>
      </w:del>
      <w:r w:rsidRPr="005B28FB">
        <w:rPr>
          <w:color w:val="000000" w:themeColor="text1"/>
          <w:sz w:val="24"/>
          <w:szCs w:val="24"/>
          <w:rPrChange w:id="527" w:author="admin" w:date="2018-12-27T10:28:00Z">
            <w:rPr>
              <w:color w:val="000000" w:themeColor="text1"/>
            </w:rPr>
          </w:rPrChange>
        </w:rPr>
        <w:t xml:space="preserve">Aktualnie współpracujemy z </w:t>
      </w:r>
      <w:ins w:id="528" w:author="DOW" w:date="2018-12-23T15:11:00Z">
        <w:r w:rsidR="00802102" w:rsidRPr="005B28FB">
          <w:rPr>
            <w:color w:val="000000" w:themeColor="text1"/>
            <w:sz w:val="24"/>
            <w:szCs w:val="24"/>
            <w:rPrChange w:id="529" w:author="admin" w:date="2018-12-27T10:28:00Z">
              <w:rPr>
                <w:color w:val="000000" w:themeColor="text1"/>
              </w:rPr>
            </w:rPrChange>
          </w:rPr>
          <w:t xml:space="preserve">dostawcami </w:t>
        </w:r>
      </w:ins>
      <w:r w:rsidRPr="005B28FB">
        <w:rPr>
          <w:color w:val="000000" w:themeColor="text1"/>
          <w:sz w:val="24"/>
          <w:szCs w:val="24"/>
          <w:rPrChange w:id="530" w:author="admin" w:date="2018-12-27T10:28:00Z">
            <w:rPr>
              <w:color w:val="000000" w:themeColor="text1"/>
            </w:rPr>
          </w:rPrChange>
        </w:rPr>
        <w:t>usług</w:t>
      </w:r>
      <w:ins w:id="531" w:author="admin" w:date="2018-12-27T10:52:00Z">
        <w:r w:rsidR="00094868">
          <w:rPr>
            <w:color w:val="000000" w:themeColor="text1"/>
            <w:sz w:val="24"/>
            <w:szCs w:val="24"/>
          </w:rPr>
          <w:t xml:space="preserve"> </w:t>
        </w:r>
      </w:ins>
      <w:del w:id="532" w:author="DOW" w:date="2018-12-23T15:11:00Z">
        <w:r w:rsidRPr="005B28FB" w:rsidDel="00802102">
          <w:rPr>
            <w:color w:val="000000" w:themeColor="text1"/>
            <w:sz w:val="24"/>
            <w:szCs w:val="24"/>
            <w:rPrChange w:id="533" w:author="admin" w:date="2018-12-27T10:28:00Z">
              <w:rPr>
                <w:color w:val="000000" w:themeColor="text1"/>
              </w:rPr>
            </w:rPrChange>
          </w:rPr>
          <w:delText xml:space="preserve">ami </w:delText>
        </w:r>
      </w:del>
      <w:proofErr w:type="spellStart"/>
      <w:r w:rsidRPr="005B28FB">
        <w:rPr>
          <w:color w:val="000000" w:themeColor="text1"/>
          <w:sz w:val="24"/>
          <w:szCs w:val="24"/>
          <w:rPrChange w:id="534" w:author="admin" w:date="2018-12-27T10:28:00Z">
            <w:rPr>
              <w:color w:val="000000" w:themeColor="text1"/>
            </w:rPr>
          </w:rPrChange>
        </w:rPr>
        <w:t>Showmax</w:t>
      </w:r>
      <w:proofErr w:type="spellEnd"/>
      <w:r w:rsidRPr="005B28FB">
        <w:rPr>
          <w:color w:val="000000" w:themeColor="text1"/>
          <w:sz w:val="24"/>
          <w:szCs w:val="24"/>
          <w:rPrChange w:id="535" w:author="admin" w:date="2018-12-27T10:28:00Z">
            <w:rPr>
              <w:color w:val="000000" w:themeColor="text1"/>
            </w:rPr>
          </w:rPrChange>
        </w:rPr>
        <w:t xml:space="preserve">, </w:t>
      </w:r>
      <w:proofErr w:type="spellStart"/>
      <w:r w:rsidRPr="005B28FB">
        <w:rPr>
          <w:color w:val="000000" w:themeColor="text1"/>
          <w:sz w:val="24"/>
          <w:szCs w:val="24"/>
          <w:rPrChange w:id="536" w:author="admin" w:date="2018-12-27T10:28:00Z">
            <w:rPr>
              <w:color w:val="000000" w:themeColor="text1"/>
            </w:rPr>
          </w:rPrChange>
        </w:rPr>
        <w:t>Tidal</w:t>
      </w:r>
      <w:proofErr w:type="spellEnd"/>
      <w:r w:rsidRPr="005B28FB">
        <w:rPr>
          <w:color w:val="000000" w:themeColor="text1"/>
          <w:sz w:val="24"/>
          <w:szCs w:val="24"/>
          <w:rPrChange w:id="537" w:author="admin" w:date="2018-12-27T10:28:00Z">
            <w:rPr>
              <w:color w:val="000000" w:themeColor="text1"/>
            </w:rPr>
          </w:rPrChange>
        </w:rPr>
        <w:t xml:space="preserve">, </w:t>
      </w:r>
      <w:proofErr w:type="spellStart"/>
      <w:r w:rsidRPr="005B28FB">
        <w:rPr>
          <w:color w:val="000000" w:themeColor="text1"/>
          <w:sz w:val="24"/>
          <w:szCs w:val="24"/>
          <w:rPrChange w:id="538" w:author="admin" w:date="2018-12-27T10:28:00Z">
            <w:rPr>
              <w:color w:val="000000" w:themeColor="text1"/>
            </w:rPr>
          </w:rPrChange>
        </w:rPr>
        <w:t>Netflix</w:t>
      </w:r>
      <w:proofErr w:type="spellEnd"/>
      <w:r w:rsidRPr="005B28FB">
        <w:rPr>
          <w:color w:val="000000" w:themeColor="text1"/>
          <w:sz w:val="24"/>
          <w:szCs w:val="24"/>
          <w:rPrChange w:id="539" w:author="admin" w:date="2018-12-27T10:28:00Z">
            <w:rPr>
              <w:color w:val="000000" w:themeColor="text1"/>
            </w:rPr>
          </w:rPrChange>
        </w:rPr>
        <w:t xml:space="preserve">, HBO, HBO GO. Opłaty za transmisję danych na rzecz tych serwisów są wliczone w opłaty abonamentowe, bez dodatkowych kosztów za korzystanie z nich. Zachęca to użytkowników danych usług do pozostania naszymi klientami, </w:t>
      </w:r>
      <w:commentRangeStart w:id="540"/>
      <w:r w:rsidRPr="005B28FB">
        <w:rPr>
          <w:color w:val="000000" w:themeColor="text1"/>
          <w:sz w:val="24"/>
          <w:szCs w:val="24"/>
          <w:rPrChange w:id="541" w:author="admin" w:date="2018-12-27T10:28:00Z">
            <w:rPr>
              <w:color w:val="000000" w:themeColor="text1"/>
            </w:rPr>
          </w:rPrChange>
        </w:rPr>
        <w:t xml:space="preserve">należy jednak pamiętać iż nie jesteśmy jednym operatorem oferującym te usługi, </w:t>
      </w:r>
      <w:commentRangeEnd w:id="540"/>
      <w:r w:rsidR="00802102" w:rsidRPr="005B28FB">
        <w:rPr>
          <w:rStyle w:val="Odwoaniedokomentarza"/>
          <w:sz w:val="24"/>
          <w:szCs w:val="24"/>
          <w:rPrChange w:id="542" w:author="admin" w:date="2018-12-27T10:28:00Z">
            <w:rPr>
              <w:rStyle w:val="Odwoaniedokomentarza"/>
            </w:rPr>
          </w:rPrChange>
        </w:rPr>
        <w:commentReference w:id="540"/>
      </w:r>
      <w:r w:rsidRPr="005B28FB">
        <w:rPr>
          <w:color w:val="000000" w:themeColor="text1"/>
          <w:sz w:val="24"/>
          <w:szCs w:val="24"/>
          <w:rPrChange w:id="543" w:author="admin" w:date="2018-12-27T10:28:00Z">
            <w:rPr>
              <w:color w:val="000000" w:themeColor="text1"/>
            </w:rPr>
          </w:rPrChange>
        </w:rPr>
        <w:t xml:space="preserve">w związku z czym być może należałoby rozszerzyć ofertę na serwisy społecznościowe, takie jak Facebook, Twitter, czy usługi </w:t>
      </w:r>
      <w:proofErr w:type="spellStart"/>
      <w:r w:rsidRPr="005B28FB">
        <w:rPr>
          <w:color w:val="000000" w:themeColor="text1"/>
          <w:sz w:val="24"/>
          <w:szCs w:val="24"/>
          <w:rPrChange w:id="544" w:author="admin" w:date="2018-12-27T10:28:00Z">
            <w:rPr>
              <w:color w:val="000000" w:themeColor="text1"/>
            </w:rPr>
          </w:rPrChange>
        </w:rPr>
        <w:t>streamingowe</w:t>
      </w:r>
      <w:proofErr w:type="spellEnd"/>
      <w:r w:rsidRPr="005B28FB">
        <w:rPr>
          <w:color w:val="000000" w:themeColor="text1"/>
          <w:sz w:val="24"/>
          <w:szCs w:val="24"/>
          <w:rPrChange w:id="545" w:author="admin" w:date="2018-12-27T10:28:00Z">
            <w:rPr>
              <w:color w:val="000000" w:themeColor="text1"/>
            </w:rPr>
          </w:rPrChange>
        </w:rPr>
        <w:t xml:space="preserve">, takie jak </w:t>
      </w:r>
      <w:proofErr w:type="spellStart"/>
      <w:r w:rsidRPr="005B28FB">
        <w:rPr>
          <w:color w:val="000000" w:themeColor="text1"/>
          <w:sz w:val="24"/>
          <w:szCs w:val="24"/>
          <w:rPrChange w:id="546" w:author="admin" w:date="2018-12-27T10:28:00Z">
            <w:rPr>
              <w:color w:val="000000" w:themeColor="text1"/>
            </w:rPr>
          </w:rPrChange>
        </w:rPr>
        <w:t>Spotify</w:t>
      </w:r>
      <w:proofErr w:type="spellEnd"/>
      <w:r w:rsidRPr="005B28FB">
        <w:rPr>
          <w:color w:val="000000" w:themeColor="text1"/>
          <w:sz w:val="24"/>
          <w:szCs w:val="24"/>
          <w:rPrChange w:id="547" w:author="admin" w:date="2018-12-27T10:28:00Z">
            <w:rPr>
              <w:color w:val="000000" w:themeColor="text1"/>
            </w:rPr>
          </w:rPrChange>
        </w:rPr>
        <w:t xml:space="preserve">. </w:t>
      </w:r>
    </w:p>
    <w:p w14:paraId="46AF38B9" w14:textId="779FA848" w:rsidR="002B78EA" w:rsidRPr="005B28FB" w:rsidRDefault="00176011">
      <w:pPr>
        <w:jc w:val="both"/>
        <w:rPr>
          <w:sz w:val="24"/>
          <w:szCs w:val="24"/>
          <w:rPrChange w:id="548" w:author="admin" w:date="2018-12-27T10:28:00Z">
            <w:rPr/>
          </w:rPrChange>
        </w:rPr>
        <w:pPrChange w:id="549" w:author="admin" w:date="2018-12-27T10:23:00Z">
          <w:pPr/>
        </w:pPrChange>
      </w:pPr>
      <w:del w:id="550" w:author="admin" w:date="2018-12-27T10:58:00Z">
        <w:r w:rsidRPr="005B28FB" w:rsidDel="001058DE">
          <w:rPr>
            <w:sz w:val="24"/>
            <w:szCs w:val="24"/>
            <w:rPrChange w:id="551" w:author="admin" w:date="2018-12-27T10:28:00Z">
              <w:rPr/>
            </w:rPrChange>
          </w:rPr>
          <w:tab/>
        </w:r>
      </w:del>
      <w:commentRangeStart w:id="552"/>
      <w:r w:rsidRPr="005B28FB">
        <w:rPr>
          <w:sz w:val="24"/>
          <w:szCs w:val="24"/>
          <w:rPrChange w:id="553" w:author="admin" w:date="2018-12-27T10:28:00Z">
            <w:rPr/>
          </w:rPrChange>
        </w:rPr>
        <w:t xml:space="preserve">Z dniem 31 stycznia 2019 roku działalność </w:t>
      </w:r>
      <w:proofErr w:type="spellStart"/>
      <w:r w:rsidRPr="005B28FB">
        <w:rPr>
          <w:sz w:val="24"/>
          <w:szCs w:val="24"/>
          <w:rPrChange w:id="554" w:author="admin" w:date="2018-12-27T10:28:00Z">
            <w:rPr/>
          </w:rPrChange>
        </w:rPr>
        <w:t>Showmax</w:t>
      </w:r>
      <w:proofErr w:type="spellEnd"/>
      <w:r w:rsidRPr="005B28FB">
        <w:rPr>
          <w:sz w:val="24"/>
          <w:szCs w:val="24"/>
          <w:rPrChange w:id="555" w:author="admin" w:date="2018-12-27T10:28:00Z">
            <w:rPr/>
          </w:rPrChange>
        </w:rPr>
        <w:t xml:space="preserve"> w Polsce zostanie zakończona</w:t>
      </w:r>
      <w:ins w:id="556" w:author="admin" w:date="2018-12-27T10:51:00Z">
        <w:r w:rsidR="00094868">
          <w:rPr>
            <w:sz w:val="24"/>
            <w:szCs w:val="24"/>
          </w:rPr>
          <w:t xml:space="preserve">, </w:t>
        </w:r>
        <w:r w:rsidR="00094868" w:rsidRPr="00094868">
          <w:rPr>
            <w:color w:val="FF0000"/>
            <w:sz w:val="24"/>
            <w:szCs w:val="24"/>
            <w:rPrChange w:id="557" w:author="admin" w:date="2018-12-27T10:51:00Z">
              <w:rPr>
                <w:sz w:val="24"/>
                <w:szCs w:val="24"/>
              </w:rPr>
            </w:rPrChange>
          </w:rPr>
          <w:t>w związku z</w:t>
        </w:r>
        <w:r w:rsidR="00094868">
          <w:rPr>
            <w:color w:val="FF0000"/>
            <w:sz w:val="24"/>
            <w:szCs w:val="24"/>
          </w:rPr>
          <w:t xml:space="preserve"> czym zaoferujemy klientom korzystającym z tej usługi obniżkę abonamentu o X% lub zniżkę na </w:t>
        </w:r>
      </w:ins>
      <w:ins w:id="558" w:author="admin" w:date="2018-12-27T10:52:00Z">
        <w:r w:rsidR="00094868">
          <w:rPr>
            <w:color w:val="FF0000"/>
            <w:sz w:val="24"/>
            <w:szCs w:val="24"/>
          </w:rPr>
          <w:t xml:space="preserve">któreś z pozostałych usług, na okres obowiązywania umowy na usługę </w:t>
        </w:r>
        <w:proofErr w:type="spellStart"/>
        <w:r w:rsidR="00094868">
          <w:rPr>
            <w:color w:val="FF0000"/>
            <w:sz w:val="24"/>
            <w:szCs w:val="24"/>
          </w:rPr>
          <w:t>Showmax</w:t>
        </w:r>
      </w:ins>
      <w:proofErr w:type="spellEnd"/>
      <w:r w:rsidRPr="005B28FB">
        <w:rPr>
          <w:sz w:val="24"/>
          <w:szCs w:val="24"/>
          <w:rPrChange w:id="559" w:author="admin" w:date="2018-12-27T10:28:00Z">
            <w:rPr/>
          </w:rPrChange>
        </w:rPr>
        <w:t>.</w:t>
      </w:r>
      <w:r w:rsidR="00DB6DA7" w:rsidRPr="005B28FB">
        <w:rPr>
          <w:sz w:val="24"/>
          <w:szCs w:val="24"/>
          <w:rPrChange w:id="560" w:author="admin" w:date="2018-12-27T10:28:00Z">
            <w:rPr/>
          </w:rPrChange>
        </w:rPr>
        <w:t xml:space="preserve"> </w:t>
      </w:r>
      <w:commentRangeEnd w:id="552"/>
      <w:r w:rsidR="00802102" w:rsidRPr="005B28FB">
        <w:rPr>
          <w:rStyle w:val="Odwoaniedokomentarza"/>
          <w:sz w:val="24"/>
          <w:szCs w:val="24"/>
          <w:rPrChange w:id="561" w:author="admin" w:date="2018-12-27T10:28:00Z">
            <w:rPr>
              <w:rStyle w:val="Odwoaniedokomentarza"/>
            </w:rPr>
          </w:rPrChange>
        </w:rPr>
        <w:commentReference w:id="552"/>
      </w:r>
    </w:p>
    <w:p w14:paraId="7CD5BF68" w14:textId="64E6828F" w:rsidR="00176011" w:rsidRPr="001058DE" w:rsidRDefault="001058DE">
      <w:pPr>
        <w:pPrChange w:id="562" w:author="admin" w:date="2018-12-27T10:59:00Z">
          <w:pPr>
            <w:pStyle w:val="Bezodstpw"/>
          </w:pPr>
        </w:pPrChange>
      </w:pPr>
      <w:ins w:id="563" w:author="admin" w:date="2018-12-27T10:59:00Z">
        <w:r>
          <w:br w:type="page"/>
        </w:r>
      </w:ins>
    </w:p>
    <w:p w14:paraId="23C52ECF" w14:textId="171FFFF0" w:rsidR="00176011" w:rsidRPr="00D65EB8" w:rsidRDefault="00176011" w:rsidP="00D65EB8">
      <w:pPr>
        <w:pStyle w:val="Nagwek2"/>
        <w:numPr>
          <w:ilvl w:val="1"/>
          <w:numId w:val="10"/>
        </w:numPr>
        <w:rPr>
          <w:lang w:val="en-GB"/>
          <w:rPrChange w:id="564" w:author="admin" w:date="2018-12-29T21:07:00Z">
            <w:rPr/>
          </w:rPrChange>
        </w:rPr>
        <w:pPrChange w:id="565" w:author="admin" w:date="2018-12-29T21:09:00Z">
          <w:pPr>
            <w:pStyle w:val="Nagwek2"/>
          </w:pPr>
        </w:pPrChange>
      </w:pPr>
      <w:bookmarkStart w:id="566" w:name="_Toc533881148"/>
      <w:r w:rsidRPr="00D65EB8">
        <w:rPr>
          <w:lang w:val="en-GB"/>
          <w:rPrChange w:id="567" w:author="admin" w:date="2018-12-29T21:07:00Z">
            <w:rPr/>
          </w:rPrChange>
        </w:rPr>
        <w:lastRenderedPageBreak/>
        <w:t xml:space="preserve">VoLTE </w:t>
      </w:r>
      <w:proofErr w:type="spellStart"/>
      <w:r w:rsidRPr="00D65EB8">
        <w:rPr>
          <w:lang w:val="en-GB"/>
          <w:rPrChange w:id="568" w:author="admin" w:date="2018-12-29T21:07:00Z">
            <w:rPr/>
          </w:rPrChange>
        </w:rPr>
        <w:t>i</w:t>
      </w:r>
      <w:proofErr w:type="spellEnd"/>
      <w:r w:rsidRPr="00D65EB8">
        <w:rPr>
          <w:lang w:val="en-GB"/>
          <w:rPrChange w:id="569" w:author="admin" w:date="2018-12-29T21:07:00Z">
            <w:rPr/>
          </w:rPrChange>
        </w:rPr>
        <w:t xml:space="preserve"> </w:t>
      </w:r>
      <w:proofErr w:type="spellStart"/>
      <w:r w:rsidRPr="00D65EB8">
        <w:rPr>
          <w:lang w:val="en-GB"/>
          <w:rPrChange w:id="570" w:author="admin" w:date="2018-12-29T21:07:00Z">
            <w:rPr/>
          </w:rPrChange>
        </w:rPr>
        <w:t>WiFi</w:t>
      </w:r>
      <w:proofErr w:type="spellEnd"/>
      <w:r w:rsidRPr="00D65EB8">
        <w:rPr>
          <w:lang w:val="en-GB"/>
          <w:rPrChange w:id="571" w:author="admin" w:date="2018-12-29T21:07:00Z">
            <w:rPr/>
          </w:rPrChange>
        </w:rPr>
        <w:t xml:space="preserve"> Calling</w:t>
      </w:r>
      <w:r w:rsidR="00F11696" w:rsidRPr="00D65EB8">
        <w:rPr>
          <w:lang w:val="en-GB"/>
          <w:rPrChange w:id="572" w:author="admin" w:date="2018-12-29T21:07:00Z">
            <w:rPr/>
          </w:rPrChange>
        </w:rPr>
        <w:t xml:space="preserve"> (Krupa)</w:t>
      </w:r>
      <w:bookmarkEnd w:id="566"/>
    </w:p>
    <w:p w14:paraId="5EA17544" w14:textId="77777777" w:rsidR="00176011" w:rsidRPr="00094868" w:rsidRDefault="00176011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573" w:author="admin" w:date="2018-12-27T10:23:00Z">
          <w:pPr/>
        </w:pPrChange>
      </w:pPr>
      <w:del w:id="574" w:author="admin" w:date="2018-12-27T10:58:00Z">
        <w:r w:rsidRPr="001C3EE2" w:rsidDel="001058DE">
          <w:rPr>
            <w:lang w:eastAsia="pl-PL"/>
          </w:rPr>
          <w:tab/>
        </w:r>
      </w:del>
      <w:r w:rsidRPr="005B28FB">
        <w:rPr>
          <w:sz w:val="24"/>
          <w:szCs w:val="24"/>
          <w:lang w:eastAsia="pl-PL"/>
          <w:rPrChange w:id="575" w:author="admin" w:date="2018-12-27T10:28:00Z">
            <w:rPr>
              <w:lang w:eastAsia="pl-PL"/>
            </w:rPr>
          </w:rPrChange>
        </w:rPr>
        <w:t>Kolejnym krokiem w przyszłość będzie wprowadzen</w:t>
      </w:r>
      <w:r w:rsidR="001308AD" w:rsidRPr="005B28FB">
        <w:rPr>
          <w:sz w:val="24"/>
          <w:szCs w:val="24"/>
          <w:lang w:eastAsia="pl-PL"/>
          <w:rPrChange w:id="576" w:author="admin" w:date="2018-12-27T10:28:00Z">
            <w:rPr>
              <w:lang w:eastAsia="pl-PL"/>
            </w:rPr>
          </w:rPrChange>
        </w:rPr>
        <w:t xml:space="preserve">ie na szeroką skalę usługi </w:t>
      </w:r>
      <w:proofErr w:type="spellStart"/>
      <w:r w:rsidR="001308AD" w:rsidRPr="005B28FB">
        <w:rPr>
          <w:sz w:val="24"/>
          <w:szCs w:val="24"/>
          <w:lang w:eastAsia="pl-PL"/>
          <w:rPrChange w:id="577" w:author="admin" w:date="2018-12-27T10:28:00Z">
            <w:rPr>
              <w:lang w:eastAsia="pl-PL"/>
            </w:rPr>
          </w:rPrChange>
        </w:rPr>
        <w:t>VoLTE</w:t>
      </w:r>
      <w:proofErr w:type="spellEnd"/>
      <w:r w:rsidR="001308AD" w:rsidRPr="005B28FB">
        <w:rPr>
          <w:rStyle w:val="Odwoanieprzypisukocowego"/>
          <w:sz w:val="24"/>
          <w:szCs w:val="24"/>
          <w:lang w:eastAsia="pl-PL"/>
          <w:rPrChange w:id="578" w:author="admin" w:date="2018-12-27T10:28:00Z">
            <w:rPr>
              <w:rStyle w:val="Odwoanieprzypisukocowego"/>
              <w:lang w:eastAsia="pl-PL"/>
            </w:rPr>
          </w:rPrChange>
        </w:rPr>
        <w:endnoteReference w:id="8"/>
      </w:r>
      <w:r w:rsidR="001308AD" w:rsidRPr="005B28FB">
        <w:rPr>
          <w:sz w:val="24"/>
          <w:szCs w:val="24"/>
          <w:lang w:eastAsia="pl-PL"/>
          <w:rPrChange w:id="579" w:author="admin" w:date="2018-12-27T10:28:00Z">
            <w:rPr>
              <w:lang w:eastAsia="pl-PL"/>
            </w:rPr>
          </w:rPrChange>
        </w:rPr>
        <w:t xml:space="preserve">. </w:t>
      </w:r>
      <w:r w:rsidRPr="005B28FB">
        <w:rPr>
          <w:sz w:val="24"/>
          <w:szCs w:val="24"/>
          <w:lang w:eastAsia="pl-PL"/>
          <w:rPrChange w:id="580" w:author="admin" w:date="2018-12-27T10:28:00Z">
            <w:rPr>
              <w:lang w:eastAsia="pl-PL"/>
            </w:rPr>
          </w:rPrChange>
        </w:rPr>
        <w:t xml:space="preserve">Usługa </w:t>
      </w:r>
      <w:proofErr w:type="spellStart"/>
      <w:r w:rsidRPr="005B28FB">
        <w:rPr>
          <w:sz w:val="24"/>
          <w:szCs w:val="24"/>
          <w:lang w:eastAsia="pl-PL"/>
          <w:rPrChange w:id="581" w:author="admin" w:date="2018-12-27T10:28:00Z">
            <w:rPr>
              <w:lang w:eastAsia="pl-PL"/>
            </w:rPr>
          </w:rPrChange>
        </w:rPr>
        <w:t>WiFi</w:t>
      </w:r>
      <w:proofErr w:type="spellEnd"/>
      <w:r w:rsidRPr="005B28FB">
        <w:rPr>
          <w:sz w:val="24"/>
          <w:szCs w:val="24"/>
          <w:lang w:eastAsia="pl-PL"/>
          <w:rPrChange w:id="582" w:author="admin" w:date="2018-12-27T10:28:00Z">
            <w:rPr>
              <w:lang w:eastAsia="pl-PL"/>
            </w:rPr>
          </w:rPrChange>
        </w:rPr>
        <w:t xml:space="preserve"> </w:t>
      </w:r>
      <w:proofErr w:type="spellStart"/>
      <w:r w:rsidRPr="005B28FB">
        <w:rPr>
          <w:sz w:val="24"/>
          <w:szCs w:val="24"/>
          <w:lang w:eastAsia="pl-PL"/>
          <w:rPrChange w:id="583" w:author="admin" w:date="2018-12-27T10:28:00Z">
            <w:rPr>
              <w:lang w:eastAsia="pl-PL"/>
            </w:rPr>
          </w:rPrChange>
        </w:rPr>
        <w:t>Calling</w:t>
      </w:r>
      <w:proofErr w:type="spellEnd"/>
      <w:r w:rsidRPr="005B28FB">
        <w:rPr>
          <w:sz w:val="24"/>
          <w:szCs w:val="24"/>
          <w:lang w:eastAsia="pl-PL"/>
          <w:rPrChange w:id="584" w:author="admin" w:date="2018-12-27T10:28:00Z">
            <w:rPr>
              <w:lang w:eastAsia="pl-PL"/>
            </w:rPr>
          </w:rPrChange>
        </w:rPr>
        <w:t xml:space="preserve"> została już wprowadzona. Dzięki nim będziemy mogli powoli odchodzić od technologii GSM, co pozwoli na redukcję kosztów </w:t>
      </w:r>
      <w:r w:rsidR="001308AD" w:rsidRPr="005B28FB">
        <w:rPr>
          <w:sz w:val="24"/>
          <w:szCs w:val="24"/>
          <w:lang w:eastAsia="pl-PL"/>
          <w:rPrChange w:id="585" w:author="admin" w:date="2018-12-27T10:28:00Z">
            <w:rPr>
              <w:lang w:eastAsia="pl-PL"/>
            </w:rPr>
          </w:rPrChange>
        </w:rPr>
        <w:t>–utrzymywanie kilku rodzajów nadajników nie będzie wymagane – jedynie tych wspierających technologię 4G</w:t>
      </w:r>
      <w:r w:rsidRPr="005B28FB">
        <w:rPr>
          <w:sz w:val="24"/>
          <w:szCs w:val="24"/>
          <w:lang w:eastAsia="pl-PL"/>
          <w:rPrChange w:id="586" w:author="admin" w:date="2018-12-27T10:28:00Z">
            <w:rPr>
              <w:lang w:eastAsia="pl-PL"/>
            </w:rPr>
          </w:rPrChange>
        </w:rPr>
        <w:t>. Kolejną korzyścią będzie lepsza jakość rozmów</w:t>
      </w:r>
      <w:r w:rsidR="001308AD" w:rsidRPr="005B28FB">
        <w:rPr>
          <w:sz w:val="24"/>
          <w:szCs w:val="24"/>
          <w:lang w:eastAsia="pl-PL"/>
          <w:rPrChange w:id="587" w:author="admin" w:date="2018-12-27T10:28:00Z">
            <w:rPr>
              <w:lang w:eastAsia="pl-PL"/>
            </w:rPr>
          </w:rPrChange>
        </w:rPr>
        <w:t xml:space="preserve"> oraz</w:t>
      </w:r>
      <w:r w:rsidRPr="005B28FB">
        <w:rPr>
          <w:sz w:val="24"/>
          <w:szCs w:val="24"/>
          <w:lang w:eastAsia="pl-PL"/>
          <w:rPrChange w:id="588" w:author="admin" w:date="2018-12-27T10:28:00Z">
            <w:rPr>
              <w:lang w:eastAsia="pl-PL"/>
            </w:rPr>
          </w:rPrChange>
        </w:rPr>
        <w:t xml:space="preserve"> zwiększony zasięg, ze względu na to, że czasami LTE jest dostępne tam, gdzie ani GSM, ani tym bardziej </w:t>
      </w:r>
      <w:proofErr w:type="spellStart"/>
      <w:r w:rsidRPr="005B28FB">
        <w:rPr>
          <w:sz w:val="24"/>
          <w:szCs w:val="24"/>
          <w:lang w:eastAsia="pl-PL"/>
          <w:rPrChange w:id="589" w:author="admin" w:date="2018-12-27T10:28:00Z">
            <w:rPr>
              <w:lang w:eastAsia="pl-PL"/>
            </w:rPr>
          </w:rPrChange>
        </w:rPr>
        <w:t>WiFi</w:t>
      </w:r>
      <w:proofErr w:type="spellEnd"/>
      <w:r w:rsidRPr="005B28FB">
        <w:rPr>
          <w:sz w:val="24"/>
          <w:szCs w:val="24"/>
          <w:lang w:eastAsia="pl-PL"/>
          <w:rPrChange w:id="590" w:author="admin" w:date="2018-12-27T10:28:00Z">
            <w:rPr>
              <w:lang w:eastAsia="pl-PL"/>
            </w:rPr>
          </w:rPrChange>
        </w:rPr>
        <w:t xml:space="preserve"> nie dosięga. </w:t>
      </w:r>
    </w:p>
    <w:p w14:paraId="731CA923" w14:textId="77777777" w:rsidR="002B78EA" w:rsidRPr="005B28FB" w:rsidRDefault="00176011">
      <w:pPr>
        <w:jc w:val="both"/>
        <w:rPr>
          <w:sz w:val="24"/>
          <w:szCs w:val="24"/>
          <w:lang w:eastAsia="pl-PL"/>
          <w:rPrChange w:id="591" w:author="admin" w:date="2018-12-27T10:28:00Z">
            <w:rPr>
              <w:lang w:eastAsia="pl-PL"/>
            </w:rPr>
          </w:rPrChange>
        </w:rPr>
        <w:pPrChange w:id="592" w:author="admin" w:date="2018-12-27T10:23:00Z">
          <w:pPr/>
        </w:pPrChange>
      </w:pPr>
      <w:del w:id="593" w:author="admin" w:date="2018-12-27T10:58:00Z">
        <w:r w:rsidRPr="005B28FB" w:rsidDel="001058DE">
          <w:rPr>
            <w:sz w:val="24"/>
            <w:szCs w:val="24"/>
            <w:lang w:eastAsia="pl-PL"/>
            <w:rPrChange w:id="594" w:author="admin" w:date="2018-12-27T10:28:00Z">
              <w:rPr>
                <w:lang w:eastAsia="pl-PL"/>
              </w:rPr>
            </w:rPrChange>
          </w:rPr>
          <w:tab/>
        </w:r>
      </w:del>
      <w:r w:rsidRPr="005B28FB">
        <w:rPr>
          <w:sz w:val="24"/>
          <w:szCs w:val="24"/>
          <w:lang w:eastAsia="pl-PL"/>
          <w:rPrChange w:id="595" w:author="admin" w:date="2018-12-27T10:28:00Z">
            <w:rPr>
              <w:lang w:eastAsia="pl-PL"/>
            </w:rPr>
          </w:rPrChange>
        </w:rPr>
        <w:t>Niestety, obie te usługi mają swoje wady - póki co są kompatybilne głównie z nowymi, flagowymi telefonami</w:t>
      </w:r>
      <w:r w:rsidR="001308AD" w:rsidRPr="005B28FB">
        <w:rPr>
          <w:rStyle w:val="Odwoanieprzypisukocowego"/>
          <w:sz w:val="24"/>
          <w:szCs w:val="24"/>
          <w:lang w:eastAsia="pl-PL"/>
          <w:rPrChange w:id="596" w:author="admin" w:date="2018-12-27T10:28:00Z">
            <w:rPr>
              <w:rStyle w:val="Odwoanieprzypisukocowego"/>
              <w:lang w:eastAsia="pl-PL"/>
            </w:rPr>
          </w:rPrChange>
        </w:rPr>
        <w:endnoteReference w:id="9"/>
      </w:r>
      <w:r w:rsidRPr="005B28FB">
        <w:rPr>
          <w:sz w:val="24"/>
          <w:szCs w:val="24"/>
          <w:lang w:eastAsia="pl-PL"/>
          <w:rPrChange w:id="597" w:author="admin" w:date="2018-12-27T10:28:00Z">
            <w:rPr>
              <w:lang w:eastAsia="pl-PL"/>
            </w:rPr>
          </w:rPrChange>
        </w:rPr>
        <w:t xml:space="preserve">. Ponadto niewielka część społeczeństwa jest świadoma istnienia takich usług. Drugi problem możemy przezwyciężyć, sukcesywnie wspierając usługę </w:t>
      </w:r>
      <w:proofErr w:type="spellStart"/>
      <w:r w:rsidRPr="005B28FB">
        <w:rPr>
          <w:sz w:val="24"/>
          <w:szCs w:val="24"/>
          <w:lang w:eastAsia="pl-PL"/>
          <w:rPrChange w:id="598" w:author="admin" w:date="2018-12-27T10:28:00Z">
            <w:rPr>
              <w:lang w:eastAsia="pl-PL"/>
            </w:rPr>
          </w:rPrChange>
        </w:rPr>
        <w:t>VoLTE</w:t>
      </w:r>
      <w:proofErr w:type="spellEnd"/>
      <w:r w:rsidRPr="005B28FB">
        <w:rPr>
          <w:sz w:val="24"/>
          <w:szCs w:val="24"/>
          <w:lang w:eastAsia="pl-PL"/>
          <w:rPrChange w:id="599" w:author="admin" w:date="2018-12-27T10:28:00Z">
            <w:rPr>
              <w:lang w:eastAsia="pl-PL"/>
            </w:rPr>
          </w:rPrChange>
        </w:rPr>
        <w:t xml:space="preserve"> w tych telefonach</w:t>
      </w:r>
      <w:ins w:id="600" w:author="DOW" w:date="2018-12-23T15:15:00Z">
        <w:r w:rsidR="00802102" w:rsidRPr="005B28FB">
          <w:rPr>
            <w:sz w:val="24"/>
            <w:szCs w:val="24"/>
            <w:lang w:eastAsia="pl-PL"/>
            <w:rPrChange w:id="601" w:author="admin" w:date="2018-12-27T10:28:00Z">
              <w:rPr>
                <w:lang w:eastAsia="pl-PL"/>
              </w:rPr>
            </w:rPrChange>
          </w:rPr>
          <w:t>,</w:t>
        </w:r>
      </w:ins>
      <w:r w:rsidRPr="005B28FB">
        <w:rPr>
          <w:sz w:val="24"/>
          <w:szCs w:val="24"/>
          <w:lang w:eastAsia="pl-PL"/>
          <w:rPrChange w:id="602" w:author="admin" w:date="2018-12-27T10:28:00Z">
            <w:rPr>
              <w:lang w:eastAsia="pl-PL"/>
            </w:rPr>
          </w:rPrChange>
        </w:rPr>
        <w:t xml:space="preserve"> które już je obsługują i informując abonentów o możliwości korzystania z nich.</w:t>
      </w:r>
    </w:p>
    <w:p w14:paraId="2D919216" w14:textId="295B4055" w:rsidR="002B78EA" w:rsidRDefault="002B78EA">
      <w:pPr>
        <w:pStyle w:val="Nagwek1"/>
        <w:jc w:val="both"/>
        <w:rPr>
          <w:lang w:eastAsia="pl-PL"/>
        </w:rPr>
        <w:pPrChange w:id="603" w:author="admin" w:date="2018-12-27T10:23:00Z">
          <w:pPr>
            <w:pStyle w:val="Nagwek1"/>
          </w:pPr>
        </w:pPrChange>
      </w:pPr>
      <w:bookmarkStart w:id="604" w:name="_Toc533881149"/>
      <w:r>
        <w:rPr>
          <w:lang w:eastAsia="pl-PL"/>
        </w:rPr>
        <w:t>Zasięg i pojemność</w:t>
      </w:r>
      <w:r w:rsidR="00F11696">
        <w:rPr>
          <w:lang w:eastAsia="pl-PL"/>
        </w:rPr>
        <w:t xml:space="preserve"> (Krupa)</w:t>
      </w:r>
      <w:bookmarkEnd w:id="604"/>
    </w:p>
    <w:p w14:paraId="449E1EE6" w14:textId="77777777" w:rsidR="001F5B24" w:rsidRPr="001F5B24" w:rsidRDefault="001F5B24">
      <w:pPr>
        <w:pStyle w:val="Bezodstpw"/>
        <w:jc w:val="both"/>
        <w:rPr>
          <w:lang w:eastAsia="pl-PL"/>
        </w:rPr>
        <w:pPrChange w:id="605" w:author="admin" w:date="2018-12-27T10:23:00Z">
          <w:pPr>
            <w:pStyle w:val="Bezodstpw"/>
          </w:pPr>
        </w:pPrChange>
      </w:pPr>
    </w:p>
    <w:p w14:paraId="01142D48" w14:textId="77777777" w:rsidR="002B78EA" w:rsidRPr="005B28FB" w:rsidRDefault="002B78EA">
      <w:pPr>
        <w:jc w:val="both"/>
        <w:rPr>
          <w:sz w:val="24"/>
          <w:szCs w:val="24"/>
          <w:rPrChange w:id="606" w:author="admin" w:date="2018-12-27T10:28:00Z">
            <w:rPr/>
          </w:rPrChange>
        </w:rPr>
        <w:pPrChange w:id="607" w:author="admin" w:date="2018-12-27T10:23:00Z">
          <w:pPr/>
        </w:pPrChange>
      </w:pPr>
      <w:del w:id="608" w:author="admin" w:date="2018-12-27T10:58:00Z">
        <w:r w:rsidDel="001058DE">
          <w:tab/>
        </w:r>
      </w:del>
      <w:r w:rsidRPr="005B28FB">
        <w:rPr>
          <w:sz w:val="24"/>
          <w:szCs w:val="24"/>
          <w:rPrChange w:id="609" w:author="admin" w:date="2018-12-27T10:28:00Z">
            <w:rPr/>
          </w:rPrChange>
        </w:rPr>
        <w:t xml:space="preserve">W temacie pokrycia obszaru kraju udało nasze wyniki są bardzo dobre – w większych </w:t>
      </w:r>
      <w:r w:rsidRPr="005B28FB">
        <w:rPr>
          <w:color w:val="000000" w:themeColor="text1"/>
          <w:sz w:val="24"/>
          <w:szCs w:val="24"/>
          <w:rPrChange w:id="610" w:author="admin" w:date="2018-12-27T10:28:00Z">
            <w:rPr>
              <w:color w:val="000000" w:themeColor="text1"/>
            </w:rPr>
          </w:rPrChange>
        </w:rPr>
        <w:t xml:space="preserve">miastach nasi abonenci mogą korzystać wyłącznie z sieci Play (bez </w:t>
      </w:r>
      <w:proofErr w:type="spellStart"/>
      <w:r w:rsidRPr="005B28FB">
        <w:rPr>
          <w:color w:val="000000" w:themeColor="text1"/>
          <w:sz w:val="24"/>
          <w:szCs w:val="24"/>
          <w:rPrChange w:id="611" w:author="admin" w:date="2018-12-27T10:28:00Z">
            <w:rPr>
              <w:color w:val="000000" w:themeColor="text1"/>
            </w:rPr>
          </w:rPrChange>
        </w:rPr>
        <w:t>roamingu</w:t>
      </w:r>
      <w:proofErr w:type="spellEnd"/>
      <w:r w:rsidRPr="005B28FB">
        <w:rPr>
          <w:color w:val="000000" w:themeColor="text1"/>
          <w:sz w:val="24"/>
          <w:szCs w:val="24"/>
          <w:rPrChange w:id="612" w:author="admin" w:date="2018-12-27T10:28:00Z">
            <w:rPr>
              <w:color w:val="000000" w:themeColor="text1"/>
            </w:rPr>
          </w:rPrChange>
        </w:rPr>
        <w:t xml:space="preserve"> krajowego</w:t>
      </w:r>
      <w:r w:rsidR="001308AD" w:rsidRPr="005B28FB">
        <w:rPr>
          <w:color w:val="000000" w:themeColor="text1"/>
          <w:sz w:val="24"/>
          <w:szCs w:val="24"/>
          <w:rPrChange w:id="613" w:author="admin" w:date="2018-12-27T10:28:00Z">
            <w:rPr>
              <w:color w:val="000000" w:themeColor="text1"/>
            </w:rPr>
          </w:rPrChange>
        </w:rPr>
        <w:t>)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14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0"/>
      </w:r>
      <w:r w:rsidRPr="005B28FB">
        <w:rPr>
          <w:color w:val="000000" w:themeColor="text1"/>
          <w:sz w:val="24"/>
          <w:szCs w:val="24"/>
          <w:rPrChange w:id="615" w:author="admin" w:date="2018-12-27T10:28:00Z">
            <w:rPr>
              <w:color w:val="000000" w:themeColor="text1"/>
            </w:rPr>
          </w:rPrChange>
        </w:rPr>
        <w:t>. Do końca 2020r chcemy zapewnić pokrycie ogólnokrajowe - zakupienie dodatkowych stacji bazowych, tak by mieć ich dziewięć tysięcy do 2020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16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1"/>
      </w:r>
      <w:r w:rsidRPr="005B28FB">
        <w:rPr>
          <w:color w:val="000000" w:themeColor="text1"/>
          <w:sz w:val="24"/>
          <w:szCs w:val="24"/>
          <w:rPrChange w:id="617" w:author="admin" w:date="2018-12-27T10:28:00Z">
            <w:rPr>
              <w:color w:val="000000" w:themeColor="text1"/>
            </w:rPr>
          </w:rPrChange>
        </w:rPr>
        <w:t xml:space="preserve"> 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18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2"/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19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3"/>
      </w:r>
      <w:r w:rsidRPr="005B28FB">
        <w:rPr>
          <w:color w:val="000000" w:themeColor="text1"/>
          <w:sz w:val="24"/>
          <w:szCs w:val="24"/>
          <w:rPrChange w:id="620" w:author="admin" w:date="2018-12-27T10:28:00Z">
            <w:rPr>
              <w:color w:val="000000" w:themeColor="text1"/>
            </w:rPr>
          </w:rPrChange>
        </w:rPr>
        <w:t xml:space="preserve">rok, co pozwoli na redukcję kosztów długoterminowych i podniesienie jakości usług. Ten drugi aspekt jest o tyle ważny, że nasi klienci skarżą się na brak zasięgu lub niską szybkość w </w:t>
      </w:r>
      <w:proofErr w:type="spellStart"/>
      <w:r w:rsidRPr="005B28FB">
        <w:rPr>
          <w:color w:val="000000" w:themeColor="text1"/>
          <w:sz w:val="24"/>
          <w:szCs w:val="24"/>
          <w:rPrChange w:id="621" w:author="admin" w:date="2018-12-27T10:28:00Z">
            <w:rPr>
              <w:color w:val="000000" w:themeColor="text1"/>
            </w:rPr>
          </w:rPrChange>
        </w:rPr>
        <w:t>roamingu</w:t>
      </w:r>
      <w:proofErr w:type="spellEnd"/>
      <w:r w:rsidRPr="005B28FB">
        <w:rPr>
          <w:color w:val="000000" w:themeColor="text1"/>
          <w:sz w:val="24"/>
          <w:szCs w:val="24"/>
          <w:rPrChange w:id="622" w:author="admin" w:date="2018-12-27T10:28:00Z">
            <w:rPr>
              <w:color w:val="000000" w:themeColor="text1"/>
            </w:rPr>
          </w:rPrChange>
        </w:rPr>
        <w:t xml:space="preserve"> krajowy</w:t>
      </w:r>
      <w:r w:rsidR="001308AD" w:rsidRPr="005B28FB">
        <w:rPr>
          <w:color w:val="000000" w:themeColor="text1"/>
          <w:sz w:val="24"/>
          <w:szCs w:val="24"/>
          <w:rPrChange w:id="623" w:author="admin" w:date="2018-12-27T10:28:00Z">
            <w:rPr>
              <w:color w:val="000000" w:themeColor="text1"/>
            </w:rPr>
          </w:rPrChange>
        </w:rPr>
        <w:t>m.</w:t>
      </w:r>
      <w:r w:rsidR="001308AD" w:rsidRPr="005B28FB">
        <w:rPr>
          <w:rStyle w:val="Odwoanieprzypisukocowego"/>
          <w:color w:val="000000" w:themeColor="text1"/>
          <w:sz w:val="24"/>
          <w:szCs w:val="24"/>
          <w:rPrChange w:id="624" w:author="admin" w:date="2018-12-27T10:28:00Z">
            <w:rPr>
              <w:rStyle w:val="Odwoanieprzypisukocowego"/>
              <w:color w:val="000000" w:themeColor="text1"/>
            </w:rPr>
          </w:rPrChange>
        </w:rPr>
        <w:endnoteReference w:id="14"/>
      </w:r>
      <w:r w:rsidRPr="005B28FB">
        <w:rPr>
          <w:color w:val="000000" w:themeColor="text1"/>
          <w:sz w:val="24"/>
          <w:szCs w:val="24"/>
          <w:rPrChange w:id="625" w:author="admin" w:date="2018-12-27T10:28:00Z">
            <w:rPr>
              <w:color w:val="000000" w:themeColor="text1"/>
            </w:rPr>
          </w:rPrChange>
        </w:rPr>
        <w:t xml:space="preserve"> </w:t>
      </w:r>
    </w:p>
    <w:p w14:paraId="7E19E0D2" w14:textId="7E38FB4C" w:rsidR="00E37827" w:rsidRPr="005B28FB" w:rsidDel="00094868" w:rsidRDefault="002B78EA">
      <w:pPr>
        <w:jc w:val="both"/>
        <w:rPr>
          <w:del w:id="626" w:author="admin" w:date="2018-12-27T10:55:00Z"/>
          <w:sz w:val="24"/>
          <w:szCs w:val="24"/>
          <w:rPrChange w:id="627" w:author="admin" w:date="2018-12-27T10:28:00Z">
            <w:rPr>
              <w:del w:id="628" w:author="admin" w:date="2018-12-27T10:55:00Z"/>
            </w:rPr>
          </w:rPrChange>
        </w:rPr>
        <w:pPrChange w:id="629" w:author="admin" w:date="2018-12-27T10:23:00Z">
          <w:pPr/>
        </w:pPrChange>
      </w:pPr>
      <w:del w:id="630" w:author="admin" w:date="2018-12-27T10:58:00Z">
        <w:r w:rsidRPr="005B28FB" w:rsidDel="001058DE">
          <w:rPr>
            <w:sz w:val="24"/>
            <w:szCs w:val="24"/>
            <w:rPrChange w:id="631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632" w:author="admin" w:date="2018-12-27T10:28:00Z">
            <w:rPr/>
          </w:rPrChange>
        </w:rPr>
        <w:t xml:space="preserve">W perspektywie 10 lat znacznie podniesiemy dostępność sieci macierzystej, jako że największym problemem jest nie niska jej przepustowość, a wykorzystanie nadajników podmiotów obcych lub całkowity brak dostępności usługi. Ze względu na spadek wartości rynku opartego tylko o rozmowy telefoniczne, nie będziemy inwestować zbytnio w tę technologię - licząc na szybki rozwój technologii, uporamy się z niską jakością/dostępnością usług telefonicznych  korzystając z </w:t>
      </w:r>
      <w:proofErr w:type="spellStart"/>
      <w:r w:rsidRPr="005B28FB">
        <w:rPr>
          <w:sz w:val="24"/>
          <w:szCs w:val="24"/>
          <w:rPrChange w:id="633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634" w:author="admin" w:date="2018-12-27T10:28:00Z">
            <w:rPr/>
          </w:rPrChange>
        </w:rPr>
        <w:t xml:space="preserve"> i </w:t>
      </w:r>
      <w:proofErr w:type="spellStart"/>
      <w:r w:rsidRPr="005B28FB">
        <w:rPr>
          <w:sz w:val="24"/>
          <w:szCs w:val="24"/>
          <w:rPrChange w:id="635" w:author="admin" w:date="2018-12-27T10:28:00Z">
            <w:rPr/>
          </w:rPrChange>
        </w:rPr>
        <w:t>WiFi</w:t>
      </w:r>
      <w:proofErr w:type="spellEnd"/>
      <w:r w:rsidRPr="005B28FB">
        <w:rPr>
          <w:sz w:val="24"/>
          <w:szCs w:val="24"/>
          <w:rPrChange w:id="636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637" w:author="admin" w:date="2018-12-27T10:28:00Z">
            <w:rPr/>
          </w:rPrChange>
        </w:rPr>
        <w:t>Calling</w:t>
      </w:r>
      <w:proofErr w:type="spellEnd"/>
      <w:r w:rsidRPr="005B28FB">
        <w:rPr>
          <w:sz w:val="24"/>
          <w:szCs w:val="24"/>
          <w:rPrChange w:id="638" w:author="admin" w:date="2018-12-27T10:28:00Z">
            <w:rPr/>
          </w:rPrChange>
        </w:rPr>
        <w:t xml:space="preserve">. </w:t>
      </w:r>
    </w:p>
    <w:p w14:paraId="41D2C4F0" w14:textId="2C418467" w:rsidR="006002CA" w:rsidRPr="00094868" w:rsidRDefault="00E37827">
      <w:pPr>
        <w:jc w:val="both"/>
        <w:rPr>
          <w:szCs w:val="24"/>
        </w:rPr>
        <w:pPrChange w:id="639" w:author="admin" w:date="2018-12-27T10:55:00Z">
          <w:pPr>
            <w:pStyle w:val="Bezodstpw"/>
          </w:pPr>
        </w:pPrChange>
      </w:pPr>
      <w:del w:id="640" w:author="admin" w:date="2018-12-27T10:55:00Z">
        <w:r w:rsidRPr="00094868" w:rsidDel="00094868">
          <w:rPr>
            <w:sz w:val="24"/>
            <w:szCs w:val="24"/>
          </w:rPr>
          <w:br w:type="page"/>
        </w:r>
      </w:del>
    </w:p>
    <w:p w14:paraId="4DD9F8BD" w14:textId="5DA8FF31" w:rsidR="002B78EA" w:rsidRPr="002B78EA" w:rsidRDefault="00047BCA">
      <w:pPr>
        <w:pStyle w:val="Nagwek1"/>
        <w:jc w:val="both"/>
        <w:pPrChange w:id="641" w:author="admin" w:date="2018-12-27T10:23:00Z">
          <w:pPr>
            <w:pStyle w:val="Nagwek1"/>
          </w:pPr>
        </w:pPrChange>
      </w:pPr>
      <w:bookmarkStart w:id="642" w:name="_Toc533881150"/>
      <w:r>
        <w:t>Prawo i pasmo</w:t>
      </w:r>
      <w:r w:rsidR="00F11696">
        <w:t xml:space="preserve"> (Zalewska)</w:t>
      </w:r>
      <w:bookmarkEnd w:id="642"/>
    </w:p>
    <w:p w14:paraId="3E28446D" w14:textId="77777777" w:rsidR="002B78EA" w:rsidRPr="002B78EA" w:rsidRDefault="002B78EA">
      <w:pPr>
        <w:pStyle w:val="Bezodstpw"/>
        <w:jc w:val="both"/>
        <w:pPrChange w:id="643" w:author="admin" w:date="2018-12-27T10:23:00Z">
          <w:pPr>
            <w:pStyle w:val="Bezodstpw"/>
          </w:pPr>
        </w:pPrChange>
      </w:pPr>
    </w:p>
    <w:p w14:paraId="29D5D44E" w14:textId="77777777" w:rsidR="002B78EA" w:rsidRPr="00094868" w:rsidRDefault="002B78EA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644" w:author="admin" w:date="2018-12-27T10:23:00Z">
          <w:pPr/>
        </w:pPrChange>
      </w:pPr>
      <w:del w:id="645" w:author="admin" w:date="2018-12-27T10:58:00Z">
        <w:r w:rsidDel="001058DE">
          <w:rPr>
            <w:lang w:eastAsia="pl-PL"/>
          </w:rPr>
          <w:tab/>
        </w:r>
      </w:del>
      <w:r w:rsidRPr="005B28FB">
        <w:rPr>
          <w:sz w:val="24"/>
          <w:szCs w:val="24"/>
          <w:lang w:eastAsia="pl-PL"/>
          <w:rPrChange w:id="646" w:author="admin" w:date="2018-12-27T10:28:00Z">
            <w:rPr>
              <w:lang w:eastAsia="pl-PL"/>
            </w:rPr>
          </w:rPrChange>
        </w:rPr>
        <w:t xml:space="preserve">Ze względu na posiadanie koncesji na pasma w zakresie 3,6-3,8GHz, nie na rękę jest nam ponowne rozdanie ich, w wyniku którego moglibyśmy je utracić. W związku z tym będziemy starać się o przedłużenie koncesji </w:t>
      </w:r>
      <w:r w:rsidR="00E66BDA" w:rsidRPr="005B28FB">
        <w:rPr>
          <w:sz w:val="24"/>
          <w:szCs w:val="24"/>
          <w:lang w:eastAsia="pl-PL"/>
          <w:rPrChange w:id="647" w:author="admin" w:date="2018-12-27T10:28:00Z">
            <w:rPr>
              <w:lang w:eastAsia="pl-PL"/>
            </w:rPr>
          </w:rPrChange>
        </w:rPr>
        <w:t xml:space="preserve">na posiadane przez nas pasmo </w:t>
      </w:r>
      <w:r w:rsidRPr="005B28FB">
        <w:rPr>
          <w:sz w:val="24"/>
          <w:szCs w:val="24"/>
          <w:lang w:eastAsia="pl-PL"/>
          <w:rPrChange w:id="648" w:author="admin" w:date="2018-12-27T10:28:00Z">
            <w:rPr>
              <w:lang w:eastAsia="pl-PL"/>
            </w:rPr>
          </w:rPrChange>
        </w:rPr>
        <w:t>zamiast ponownej licytacji po roku 2019.</w:t>
      </w:r>
    </w:p>
    <w:p w14:paraId="0B3E6B7D" w14:textId="5218085F" w:rsidR="002B78EA" w:rsidRPr="00094868" w:rsidRDefault="002B78EA">
      <w:pPr>
        <w:jc w:val="both"/>
        <w:rPr>
          <w:rFonts w:ascii="Times New Roman" w:hAnsi="Times New Roman" w:cs="Times New Roman"/>
          <w:sz w:val="24"/>
          <w:szCs w:val="24"/>
          <w:lang w:eastAsia="pl-PL"/>
        </w:rPr>
        <w:pPrChange w:id="649" w:author="admin" w:date="2018-12-27T10:23:00Z">
          <w:pPr/>
        </w:pPrChange>
      </w:pPr>
      <w:del w:id="650" w:author="admin" w:date="2018-12-27T10:58:00Z">
        <w:r w:rsidRPr="005B28FB" w:rsidDel="001058DE">
          <w:rPr>
            <w:sz w:val="24"/>
            <w:szCs w:val="24"/>
            <w:lang w:eastAsia="pl-PL"/>
            <w:rPrChange w:id="651" w:author="admin" w:date="2018-12-27T10:28:00Z">
              <w:rPr>
                <w:lang w:eastAsia="pl-PL"/>
              </w:rPr>
            </w:rPrChange>
          </w:rPr>
          <w:tab/>
        </w:r>
      </w:del>
      <w:del w:id="652" w:author="DOW" w:date="2018-12-23T15:19:00Z">
        <w:r w:rsidRPr="005B28FB" w:rsidDel="005D000E">
          <w:rPr>
            <w:sz w:val="24"/>
            <w:szCs w:val="24"/>
            <w:lang w:eastAsia="pl-PL"/>
            <w:rPrChange w:id="653" w:author="admin" w:date="2018-12-27T10:28:00Z">
              <w:rPr>
                <w:lang w:eastAsia="pl-PL"/>
              </w:rPr>
            </w:rPrChange>
          </w:rPr>
          <w:delText>Kolejnym postulatem jest obiekcja</w:delText>
        </w:r>
      </w:del>
      <w:ins w:id="654" w:author="DOW" w:date="2018-12-23T15:19:00Z">
        <w:r w:rsidR="005D000E" w:rsidRPr="005B28FB">
          <w:rPr>
            <w:sz w:val="24"/>
            <w:szCs w:val="24"/>
            <w:lang w:eastAsia="pl-PL"/>
            <w:rPrChange w:id="655" w:author="admin" w:date="2018-12-27T10:28:00Z">
              <w:rPr>
                <w:lang w:eastAsia="pl-PL"/>
              </w:rPr>
            </w:rPrChange>
          </w:rPr>
          <w:t>Mamy zastrze</w:t>
        </w:r>
        <w:del w:id="656" w:author="admin" w:date="2018-12-29T21:34:00Z">
          <w:r w:rsidR="005D000E" w:rsidRPr="005B28FB" w:rsidDel="00794779">
            <w:rPr>
              <w:sz w:val="24"/>
              <w:szCs w:val="24"/>
              <w:lang w:eastAsia="pl-PL"/>
              <w:rPrChange w:id="657" w:author="admin" w:date="2018-12-27T10:28:00Z">
                <w:rPr>
                  <w:lang w:eastAsia="pl-PL"/>
                </w:rPr>
              </w:rPrChange>
            </w:rPr>
            <w:delText>rz</w:delText>
          </w:r>
        </w:del>
      </w:ins>
      <w:ins w:id="658" w:author="admin" w:date="2018-12-29T21:34:00Z">
        <w:r w:rsidR="00794779">
          <w:rPr>
            <w:sz w:val="24"/>
            <w:szCs w:val="24"/>
            <w:lang w:eastAsia="pl-PL"/>
          </w:rPr>
          <w:t>ż</w:t>
        </w:r>
      </w:ins>
      <w:ins w:id="659" w:author="DOW" w:date="2018-12-23T15:19:00Z">
        <w:r w:rsidR="005D000E" w:rsidRPr="005B28FB">
          <w:rPr>
            <w:sz w:val="24"/>
            <w:szCs w:val="24"/>
            <w:lang w:eastAsia="pl-PL"/>
            <w:rPrChange w:id="660" w:author="admin" w:date="2018-12-27T10:28:00Z">
              <w:rPr>
                <w:lang w:eastAsia="pl-PL"/>
              </w:rPr>
            </w:rPrChange>
          </w:rPr>
          <w:t>enia</w:t>
        </w:r>
      </w:ins>
      <w:r w:rsidRPr="005B28FB">
        <w:rPr>
          <w:sz w:val="24"/>
          <w:szCs w:val="24"/>
          <w:lang w:eastAsia="pl-PL"/>
          <w:rPrChange w:id="661" w:author="admin" w:date="2018-12-27T10:28:00Z">
            <w:rPr>
              <w:lang w:eastAsia="pl-PL"/>
            </w:rPr>
          </w:rPrChange>
        </w:rPr>
        <w:t xml:space="preserve"> co do wprowadzenia jednej sieci ogólnopolskiej ze względu na wykorzystanie przez nas technologii </w:t>
      </w:r>
      <w:proofErr w:type="spellStart"/>
      <w:r w:rsidRPr="005B28FB">
        <w:rPr>
          <w:sz w:val="24"/>
          <w:szCs w:val="24"/>
          <w:lang w:eastAsia="pl-PL"/>
          <w:rPrChange w:id="662" w:author="admin" w:date="2018-12-27T10:28:00Z">
            <w:rPr>
              <w:lang w:eastAsia="pl-PL"/>
            </w:rPr>
          </w:rPrChange>
        </w:rPr>
        <w:t>AirFiber</w:t>
      </w:r>
      <w:proofErr w:type="spellEnd"/>
      <w:r w:rsidRPr="005B28FB">
        <w:rPr>
          <w:sz w:val="24"/>
          <w:szCs w:val="24"/>
          <w:lang w:eastAsia="pl-PL"/>
          <w:rPrChange w:id="663" w:author="admin" w:date="2018-12-27T10:28:00Z">
            <w:rPr>
              <w:lang w:eastAsia="pl-PL"/>
            </w:rPr>
          </w:rPrChange>
        </w:rPr>
        <w:t>.</w:t>
      </w:r>
    </w:p>
    <w:p w14:paraId="74AE41E5" w14:textId="081442A5" w:rsidR="001058DE" w:rsidRDefault="002B78EA" w:rsidP="00D46DBE">
      <w:pPr>
        <w:jc w:val="both"/>
        <w:rPr>
          <w:ins w:id="664" w:author="admin" w:date="2018-12-27T10:58:00Z"/>
          <w:sz w:val="24"/>
          <w:szCs w:val="24"/>
          <w:lang w:eastAsia="pl-PL"/>
        </w:rPr>
      </w:pPr>
      <w:del w:id="665" w:author="admin" w:date="2018-12-27T10:58:00Z">
        <w:r w:rsidRPr="005B28FB" w:rsidDel="001058DE">
          <w:rPr>
            <w:color w:val="00FFFF"/>
            <w:sz w:val="24"/>
            <w:szCs w:val="24"/>
            <w:lang w:eastAsia="pl-PL"/>
            <w:rPrChange w:id="666" w:author="admin" w:date="2018-12-27T10:28:00Z">
              <w:rPr>
                <w:color w:val="00FFFF"/>
                <w:lang w:eastAsia="pl-PL"/>
              </w:rPr>
            </w:rPrChange>
          </w:rPr>
          <w:tab/>
        </w:r>
      </w:del>
      <w:r w:rsidRPr="005B28FB">
        <w:rPr>
          <w:sz w:val="24"/>
          <w:szCs w:val="24"/>
          <w:lang w:eastAsia="pl-PL"/>
          <w:rPrChange w:id="667" w:author="admin" w:date="2018-12-27T10:28:00Z">
            <w:rPr>
              <w:lang w:eastAsia="pl-PL"/>
            </w:rPr>
          </w:rPrChange>
        </w:rPr>
        <w:t>Ponadto planujemy silnie naciskać na zwiększenie limitów PEM do p</w:t>
      </w:r>
      <w:r w:rsidR="001308AD" w:rsidRPr="005B28FB">
        <w:rPr>
          <w:sz w:val="24"/>
          <w:szCs w:val="24"/>
          <w:lang w:eastAsia="pl-PL"/>
          <w:rPrChange w:id="668" w:author="admin" w:date="2018-12-27T10:28:00Z">
            <w:rPr>
              <w:lang w:eastAsia="pl-PL"/>
            </w:rPr>
          </w:rPrChange>
        </w:rPr>
        <w:t>oziomu UE, tj. maksymalnie 10W/m</w:t>
      </w:r>
      <w:r w:rsidR="001308AD" w:rsidRPr="005B28FB">
        <w:rPr>
          <w:rStyle w:val="Odwoanieprzypisukocowego"/>
          <w:sz w:val="24"/>
          <w:szCs w:val="24"/>
          <w:lang w:eastAsia="pl-PL"/>
          <w:rPrChange w:id="669" w:author="admin" w:date="2018-12-27T10:28:00Z">
            <w:rPr>
              <w:rStyle w:val="Odwoanieprzypisukocowego"/>
              <w:lang w:eastAsia="pl-PL"/>
            </w:rPr>
          </w:rPrChange>
        </w:rPr>
        <w:endnoteReference w:id="15"/>
      </w:r>
      <w:r w:rsidRPr="005B28FB">
        <w:rPr>
          <w:sz w:val="24"/>
          <w:szCs w:val="24"/>
          <w:lang w:eastAsia="pl-PL"/>
          <w:rPrChange w:id="670" w:author="admin" w:date="2018-12-27T10:28:00Z">
            <w:rPr>
              <w:lang w:eastAsia="pl-PL"/>
            </w:rPr>
          </w:rPrChange>
        </w:rPr>
        <w:t>.</w:t>
      </w:r>
    </w:p>
    <w:p w14:paraId="0C4D62B3" w14:textId="77777777" w:rsidR="001058DE" w:rsidRDefault="001058DE">
      <w:pPr>
        <w:pStyle w:val="Bezodstpw"/>
        <w:rPr>
          <w:ins w:id="671" w:author="admin" w:date="2018-12-27T10:58:00Z"/>
          <w:lang w:eastAsia="pl-PL"/>
        </w:rPr>
        <w:pPrChange w:id="672" w:author="admin" w:date="2018-12-27T10:58:00Z">
          <w:pPr/>
        </w:pPrChange>
      </w:pPr>
      <w:ins w:id="673" w:author="admin" w:date="2018-12-27T10:58:00Z">
        <w:r>
          <w:rPr>
            <w:lang w:eastAsia="pl-PL"/>
          </w:rPr>
          <w:br w:type="page"/>
        </w:r>
      </w:ins>
    </w:p>
    <w:p w14:paraId="22469023" w14:textId="14D11A4A" w:rsidR="002B78EA" w:rsidRPr="005B28FB" w:rsidDel="001058DE" w:rsidRDefault="002B78EA">
      <w:pPr>
        <w:jc w:val="both"/>
        <w:rPr>
          <w:del w:id="674" w:author="admin" w:date="2018-12-27T10:59:00Z"/>
          <w:sz w:val="24"/>
          <w:szCs w:val="24"/>
          <w:lang w:eastAsia="pl-PL"/>
          <w:rPrChange w:id="675" w:author="admin" w:date="2018-12-27T10:28:00Z">
            <w:rPr>
              <w:del w:id="676" w:author="admin" w:date="2018-12-27T10:59:00Z"/>
              <w:lang w:eastAsia="pl-PL"/>
            </w:rPr>
          </w:rPrChange>
        </w:rPr>
        <w:pPrChange w:id="677" w:author="admin" w:date="2018-12-27T10:23:00Z">
          <w:pPr/>
        </w:pPrChange>
      </w:pPr>
      <w:bookmarkStart w:id="678" w:name="_Toc533880941"/>
      <w:bookmarkStart w:id="679" w:name="_Toc533881039"/>
      <w:bookmarkStart w:id="680" w:name="_Toc533881151"/>
      <w:bookmarkEnd w:id="678"/>
      <w:bookmarkEnd w:id="679"/>
      <w:bookmarkEnd w:id="680"/>
    </w:p>
    <w:p w14:paraId="5C22E3D4" w14:textId="7DE20432" w:rsidR="002B78EA" w:rsidRDefault="00047BCA">
      <w:pPr>
        <w:pStyle w:val="Nagwek1"/>
        <w:jc w:val="both"/>
        <w:pPrChange w:id="681" w:author="admin" w:date="2018-12-27T10:23:00Z">
          <w:pPr>
            <w:pStyle w:val="Nagwek1"/>
          </w:pPr>
        </w:pPrChange>
      </w:pPr>
      <w:bookmarkStart w:id="682" w:name="_Toc533881152"/>
      <w:commentRangeStart w:id="683"/>
      <w:r>
        <w:t>Marketing i akcje reklamowe</w:t>
      </w:r>
      <w:r w:rsidR="00F11696">
        <w:t xml:space="preserve"> (Sajkowski)</w:t>
      </w:r>
      <w:commentRangeEnd w:id="683"/>
      <w:r w:rsidR="00F8531D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683"/>
      </w:r>
      <w:bookmarkEnd w:id="682"/>
    </w:p>
    <w:p w14:paraId="418B1CC0" w14:textId="77777777" w:rsidR="00975CF5" w:rsidRPr="00975CF5" w:rsidRDefault="00975CF5">
      <w:pPr>
        <w:jc w:val="both"/>
        <w:pPrChange w:id="684" w:author="admin" w:date="2018-12-27T10:23:00Z">
          <w:pPr/>
        </w:pPrChange>
      </w:pPr>
    </w:p>
    <w:p w14:paraId="10DAB856" w14:textId="77777777" w:rsidR="002B78EA" w:rsidRPr="00094868" w:rsidRDefault="002B78EA">
      <w:pPr>
        <w:jc w:val="both"/>
        <w:rPr>
          <w:sz w:val="24"/>
          <w:szCs w:val="24"/>
        </w:rPr>
        <w:pPrChange w:id="685" w:author="admin" w:date="2018-12-27T10:23:00Z">
          <w:pPr/>
        </w:pPrChange>
      </w:pPr>
      <w:del w:id="686" w:author="admin" w:date="2018-12-27T10:58:00Z">
        <w:r w:rsidDel="001058DE">
          <w:tab/>
        </w:r>
      </w:del>
      <w:r w:rsidRPr="005B28FB">
        <w:rPr>
          <w:sz w:val="24"/>
          <w:szCs w:val="24"/>
          <w:rPrChange w:id="687" w:author="admin" w:date="2018-12-27T10:28:00Z">
            <w:rPr/>
          </w:rPrChange>
        </w:rPr>
        <w:t xml:space="preserve">W ramach akcji reklamowych będziemy kontynuować naszą serię dziejącą się w salonach, ale też dodamy akcje uświadamiające o </w:t>
      </w:r>
      <w:proofErr w:type="spellStart"/>
      <w:r w:rsidRPr="005B28FB">
        <w:rPr>
          <w:sz w:val="24"/>
          <w:szCs w:val="24"/>
          <w:rPrChange w:id="688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689" w:author="admin" w:date="2018-12-27T10:28:00Z">
            <w:rPr/>
          </w:rPrChange>
        </w:rPr>
        <w:t xml:space="preserve"> i braku szkodliwości 5G.</w:t>
      </w:r>
    </w:p>
    <w:p w14:paraId="31DE72C4" w14:textId="77777777" w:rsidR="002B78EA" w:rsidRPr="005B28FB" w:rsidRDefault="002B78EA">
      <w:pPr>
        <w:jc w:val="both"/>
        <w:rPr>
          <w:sz w:val="24"/>
          <w:szCs w:val="24"/>
          <w:rPrChange w:id="690" w:author="admin" w:date="2018-12-27T10:28:00Z">
            <w:rPr/>
          </w:rPrChange>
        </w:rPr>
        <w:pPrChange w:id="691" w:author="admin" w:date="2018-12-27T10:23:00Z">
          <w:pPr/>
        </w:pPrChange>
      </w:pPr>
      <w:del w:id="692" w:author="admin" w:date="2018-12-27T10:58:00Z">
        <w:r w:rsidRPr="005B28FB" w:rsidDel="001058DE">
          <w:rPr>
            <w:sz w:val="24"/>
            <w:szCs w:val="24"/>
            <w:rPrChange w:id="693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694" w:author="admin" w:date="2018-12-27T10:28:00Z">
            <w:rPr/>
          </w:rPrChange>
        </w:rPr>
        <w:t xml:space="preserve">Ponadto w miarę wprowadzania 5G będziemy rozszerzać naszą ofertę o usługi z tego zakresu, trzymając się naszych ofert “rodzinnych”. </w:t>
      </w:r>
      <w:commentRangeStart w:id="695"/>
      <w:r w:rsidRPr="005B28FB">
        <w:rPr>
          <w:sz w:val="24"/>
          <w:szCs w:val="24"/>
          <w:rPrChange w:id="696" w:author="admin" w:date="2018-12-27T10:28:00Z">
            <w:rPr/>
          </w:rPrChange>
        </w:rPr>
        <w:t>Na pewno nie będziemy rezygnować z dotychczasowych usług, kładąc większy nacisk na możliwość wykupienia ubezpieczeń.</w:t>
      </w:r>
      <w:commentRangeEnd w:id="695"/>
      <w:r w:rsidR="005D000E" w:rsidRPr="005B28FB">
        <w:rPr>
          <w:rStyle w:val="Odwoaniedokomentarza"/>
          <w:sz w:val="24"/>
          <w:szCs w:val="24"/>
          <w:rPrChange w:id="697" w:author="admin" w:date="2018-12-27T10:28:00Z">
            <w:rPr>
              <w:rStyle w:val="Odwoaniedokomentarza"/>
            </w:rPr>
          </w:rPrChange>
        </w:rPr>
        <w:commentReference w:id="695"/>
      </w:r>
    </w:p>
    <w:p w14:paraId="3DE59388" w14:textId="77777777" w:rsidR="00975CF5" w:rsidRPr="005B28FB" w:rsidRDefault="00975CF5">
      <w:pPr>
        <w:jc w:val="both"/>
        <w:rPr>
          <w:sz w:val="24"/>
          <w:szCs w:val="24"/>
          <w:rPrChange w:id="698" w:author="admin" w:date="2018-12-27T10:28:00Z">
            <w:rPr/>
          </w:rPrChange>
        </w:rPr>
        <w:pPrChange w:id="699" w:author="admin" w:date="2018-12-27T10:23:00Z">
          <w:pPr/>
        </w:pPrChange>
      </w:pPr>
      <w:del w:id="700" w:author="admin" w:date="2018-12-27T10:58:00Z">
        <w:r w:rsidRPr="005B28FB" w:rsidDel="001058DE">
          <w:rPr>
            <w:sz w:val="24"/>
            <w:szCs w:val="24"/>
            <w:rPrChange w:id="701" w:author="admin" w:date="2018-12-27T10:28:00Z">
              <w:rPr/>
            </w:rPrChange>
          </w:rPr>
          <w:tab/>
        </w:r>
      </w:del>
      <w:commentRangeStart w:id="702"/>
      <w:r w:rsidRPr="005B28FB">
        <w:rPr>
          <w:sz w:val="24"/>
          <w:szCs w:val="24"/>
          <w:rPrChange w:id="703" w:author="admin" w:date="2018-12-27T10:28:00Z">
            <w:rPr/>
          </w:rPrChange>
        </w:rPr>
        <w:t>Planujemy również kampanię uświadamiającą o nieszkodliwości transferu danych oraz częstotliwości 5G.</w:t>
      </w:r>
      <w:commentRangeEnd w:id="702"/>
      <w:r w:rsidR="005D000E" w:rsidRPr="005B28FB">
        <w:rPr>
          <w:rStyle w:val="Odwoaniedokomentarza"/>
          <w:sz w:val="24"/>
          <w:szCs w:val="24"/>
          <w:rPrChange w:id="704" w:author="admin" w:date="2018-12-27T10:28:00Z">
            <w:rPr>
              <w:rStyle w:val="Odwoaniedokomentarza"/>
            </w:rPr>
          </w:rPrChange>
        </w:rPr>
        <w:commentReference w:id="702"/>
      </w:r>
    </w:p>
    <w:p w14:paraId="2B59A971" w14:textId="77777777" w:rsidR="002B78EA" w:rsidRPr="005B28FB" w:rsidRDefault="002B78EA">
      <w:pPr>
        <w:jc w:val="both"/>
        <w:rPr>
          <w:sz w:val="24"/>
          <w:szCs w:val="24"/>
          <w:rPrChange w:id="705" w:author="admin" w:date="2018-12-27T10:28:00Z">
            <w:rPr/>
          </w:rPrChange>
        </w:rPr>
        <w:pPrChange w:id="706" w:author="admin" w:date="2018-12-27T10:23:00Z">
          <w:pPr/>
        </w:pPrChange>
      </w:pPr>
      <w:del w:id="707" w:author="admin" w:date="2018-12-27T10:58:00Z">
        <w:r w:rsidRPr="005B28FB" w:rsidDel="001058DE">
          <w:rPr>
            <w:sz w:val="24"/>
            <w:szCs w:val="24"/>
            <w:rPrChange w:id="708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09" w:author="admin" w:date="2018-12-27T10:28:00Z">
            <w:rPr/>
          </w:rPrChange>
        </w:rPr>
        <w:t xml:space="preserve">Oferujemy również usługę </w:t>
      </w:r>
      <w:proofErr w:type="spellStart"/>
      <w:r w:rsidRPr="005B28FB">
        <w:rPr>
          <w:sz w:val="24"/>
          <w:szCs w:val="24"/>
          <w:rPrChange w:id="710" w:author="admin" w:date="2018-12-27T10:28:00Z">
            <w:rPr/>
          </w:rPrChange>
        </w:rPr>
        <w:t>konwergentną</w:t>
      </w:r>
      <w:proofErr w:type="spellEnd"/>
      <w:r w:rsidRPr="005B28FB">
        <w:rPr>
          <w:sz w:val="24"/>
          <w:szCs w:val="24"/>
          <w:rPrChange w:id="711" w:author="admin" w:date="2018-12-27T10:28:00Z">
            <w:rPr/>
          </w:rPrChange>
        </w:rPr>
        <w:t xml:space="preserve"> z </w:t>
      </w:r>
      <w:proofErr w:type="spellStart"/>
      <w:r w:rsidRPr="005B28FB">
        <w:rPr>
          <w:sz w:val="24"/>
          <w:szCs w:val="24"/>
          <w:rPrChange w:id="712" w:author="admin" w:date="2018-12-27T10:28:00Z">
            <w:rPr/>
          </w:rPrChange>
        </w:rPr>
        <w:t>Netflixem</w:t>
      </w:r>
      <w:proofErr w:type="spellEnd"/>
      <w:r w:rsidRPr="005B28FB">
        <w:rPr>
          <w:sz w:val="24"/>
          <w:szCs w:val="24"/>
          <w:rPrChange w:id="713" w:author="admin" w:date="2018-12-27T10:28:00Z">
            <w:rPr/>
          </w:rPrChange>
        </w:rPr>
        <w:t xml:space="preserve">, która w tym momencie sprowadza się do sprzężenia rachunku za usługę z  rachunkiem Play (użytkownik opłaca pełny abonament </w:t>
      </w:r>
      <w:proofErr w:type="spellStart"/>
      <w:r w:rsidRPr="005B28FB">
        <w:rPr>
          <w:sz w:val="24"/>
          <w:szCs w:val="24"/>
          <w:rPrChange w:id="714" w:author="admin" w:date="2018-12-27T10:28:00Z">
            <w:rPr/>
          </w:rPrChange>
        </w:rPr>
        <w:t>Netflixa</w:t>
      </w:r>
      <w:proofErr w:type="spellEnd"/>
      <w:r w:rsidRPr="005B28FB">
        <w:rPr>
          <w:sz w:val="24"/>
          <w:szCs w:val="24"/>
          <w:rPrChange w:id="715" w:author="admin" w:date="2018-12-27T10:28:00Z">
            <w:rPr/>
          </w:rPrChange>
        </w:rPr>
        <w:t xml:space="preserve"> wraz z opłatami na rzecz operatora). Planujemy rozszerzenie współpracy z </w:t>
      </w:r>
      <w:proofErr w:type="spellStart"/>
      <w:r w:rsidRPr="005B28FB">
        <w:rPr>
          <w:sz w:val="24"/>
          <w:szCs w:val="24"/>
          <w:rPrChange w:id="716" w:author="admin" w:date="2018-12-27T10:28:00Z">
            <w:rPr/>
          </w:rPrChange>
        </w:rPr>
        <w:t>Netflixem</w:t>
      </w:r>
      <w:proofErr w:type="spellEnd"/>
      <w:r w:rsidRPr="005B28FB">
        <w:rPr>
          <w:sz w:val="24"/>
          <w:szCs w:val="24"/>
          <w:rPrChange w:id="717" w:author="admin" w:date="2018-12-27T10:28:00Z">
            <w:rPr/>
          </w:rPrChange>
        </w:rPr>
        <w:t xml:space="preserve"> na wzór takiej, jaką mieliśmy z </w:t>
      </w:r>
      <w:proofErr w:type="spellStart"/>
      <w:r w:rsidRPr="005B28FB">
        <w:rPr>
          <w:sz w:val="24"/>
          <w:szCs w:val="24"/>
          <w:rPrChange w:id="718" w:author="admin" w:date="2018-12-27T10:28:00Z">
            <w:rPr/>
          </w:rPrChange>
        </w:rPr>
        <w:t>Showmaxem</w:t>
      </w:r>
      <w:proofErr w:type="spellEnd"/>
      <w:r w:rsidRPr="005B28FB">
        <w:rPr>
          <w:sz w:val="24"/>
          <w:szCs w:val="24"/>
          <w:rPrChange w:id="719" w:author="admin" w:date="2018-12-27T10:28:00Z">
            <w:rPr/>
          </w:rPrChange>
        </w:rPr>
        <w:t xml:space="preserve">, co miałoby zaowocować zniżką dla użytkowników sieci Play. Towarzyszyć temu będzie kampania reklamowa, w której postaci z seriali będą prezentować naszą ofertę, na wzór reklamy serialu </w:t>
      </w:r>
      <w:r w:rsidRPr="001058DE">
        <w:rPr>
          <w:i/>
          <w:sz w:val="24"/>
          <w:szCs w:val="24"/>
          <w:rPrChange w:id="720" w:author="admin" w:date="2018-12-27T10:58:00Z">
            <w:rPr/>
          </w:rPrChange>
        </w:rPr>
        <w:t xml:space="preserve">Orange </w:t>
      </w:r>
      <w:proofErr w:type="spellStart"/>
      <w:r w:rsidRPr="001058DE">
        <w:rPr>
          <w:i/>
          <w:sz w:val="24"/>
          <w:szCs w:val="24"/>
          <w:rPrChange w:id="721" w:author="admin" w:date="2018-12-27T10:58:00Z">
            <w:rPr/>
          </w:rPrChange>
        </w:rPr>
        <w:t>Is</w:t>
      </w:r>
      <w:proofErr w:type="spellEnd"/>
      <w:r w:rsidRPr="001058DE">
        <w:rPr>
          <w:i/>
          <w:sz w:val="24"/>
          <w:szCs w:val="24"/>
          <w:rPrChange w:id="722" w:author="admin" w:date="2018-12-27T10:58:00Z">
            <w:rPr/>
          </w:rPrChange>
        </w:rPr>
        <w:t xml:space="preserve"> The New Black</w:t>
      </w:r>
      <w:r w:rsidRPr="005B28FB">
        <w:rPr>
          <w:sz w:val="24"/>
          <w:szCs w:val="24"/>
          <w:rPrChange w:id="723" w:author="admin" w:date="2018-12-27T10:28:00Z">
            <w:rPr/>
          </w:rPrChange>
        </w:rPr>
        <w:t xml:space="preserve"> z udziałem Magdy Gessler</w:t>
      </w:r>
      <w:r w:rsidR="001308AD" w:rsidRPr="005B28FB">
        <w:rPr>
          <w:rStyle w:val="Odwoanieprzypisukocowego"/>
          <w:sz w:val="24"/>
          <w:szCs w:val="24"/>
          <w:rPrChange w:id="724" w:author="admin" w:date="2018-12-27T10:28:00Z">
            <w:rPr>
              <w:rStyle w:val="Odwoanieprzypisukocowego"/>
            </w:rPr>
          </w:rPrChange>
        </w:rPr>
        <w:endnoteReference w:id="16"/>
      </w:r>
      <w:r w:rsidRPr="005B28FB">
        <w:rPr>
          <w:sz w:val="24"/>
          <w:szCs w:val="24"/>
          <w:rPrChange w:id="725" w:author="admin" w:date="2018-12-27T10:28:00Z">
            <w:rPr/>
          </w:rPrChange>
        </w:rPr>
        <w:t>.</w:t>
      </w:r>
    </w:p>
    <w:p w14:paraId="29C61025" w14:textId="77777777" w:rsidR="009B61A9" w:rsidRPr="005B28FB" w:rsidRDefault="009B61A9">
      <w:pPr>
        <w:jc w:val="both"/>
        <w:rPr>
          <w:sz w:val="24"/>
          <w:szCs w:val="24"/>
          <w:rPrChange w:id="726" w:author="admin" w:date="2018-12-27T10:28:00Z">
            <w:rPr/>
          </w:rPrChange>
        </w:rPr>
        <w:pPrChange w:id="727" w:author="admin" w:date="2018-12-27T10:23:00Z">
          <w:pPr/>
        </w:pPrChange>
      </w:pPr>
      <w:del w:id="728" w:author="admin" w:date="2018-12-27T10:58:00Z">
        <w:r w:rsidRPr="005B28FB" w:rsidDel="001058DE">
          <w:rPr>
            <w:sz w:val="24"/>
            <w:szCs w:val="24"/>
            <w:rPrChange w:id="729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30" w:author="admin" w:date="2018-12-27T10:28:00Z">
            <w:rPr/>
          </w:rPrChange>
        </w:rPr>
        <w:t xml:space="preserve">Ze względu na rozwiązanie umowy z </w:t>
      </w:r>
      <w:proofErr w:type="spellStart"/>
      <w:r w:rsidRPr="005B28FB">
        <w:rPr>
          <w:sz w:val="24"/>
          <w:szCs w:val="24"/>
          <w:rPrChange w:id="731" w:author="admin" w:date="2018-12-27T10:28:00Z">
            <w:rPr/>
          </w:rPrChange>
        </w:rPr>
        <w:t>Showmax</w:t>
      </w:r>
      <w:proofErr w:type="spellEnd"/>
      <w:r w:rsidRPr="005B28FB">
        <w:rPr>
          <w:sz w:val="24"/>
          <w:szCs w:val="24"/>
          <w:rPrChange w:id="732" w:author="admin" w:date="2018-12-27T10:28:00Z">
            <w:rPr/>
          </w:rPrChange>
        </w:rPr>
        <w:t>, proponujemy abonentom tejże usługi 10% zniżki na abonament od zakończenia dostarczania tej usługi do końca okresu użytkowania jej zawartego w umowie.</w:t>
      </w:r>
    </w:p>
    <w:p w14:paraId="2E6628D8" w14:textId="77777777" w:rsidR="002B78EA" w:rsidRPr="005B28FB" w:rsidRDefault="009B61A9">
      <w:pPr>
        <w:jc w:val="both"/>
        <w:rPr>
          <w:sz w:val="24"/>
          <w:szCs w:val="24"/>
          <w:rPrChange w:id="733" w:author="admin" w:date="2018-12-27T10:28:00Z">
            <w:rPr/>
          </w:rPrChange>
        </w:rPr>
        <w:pPrChange w:id="734" w:author="admin" w:date="2018-12-27T10:23:00Z">
          <w:pPr/>
        </w:pPrChange>
      </w:pPr>
      <w:del w:id="735" w:author="admin" w:date="2018-12-27T10:58:00Z">
        <w:r w:rsidRPr="005B28FB" w:rsidDel="001058DE">
          <w:rPr>
            <w:sz w:val="24"/>
            <w:szCs w:val="24"/>
            <w:rPrChange w:id="736" w:author="admin" w:date="2018-12-27T10:28:00Z">
              <w:rPr/>
            </w:rPrChange>
          </w:rPr>
          <w:tab/>
        </w:r>
      </w:del>
      <w:r w:rsidR="002B78EA" w:rsidRPr="005B28FB">
        <w:rPr>
          <w:sz w:val="24"/>
          <w:szCs w:val="24"/>
          <w:rPrChange w:id="737" w:author="admin" w:date="2018-12-27T10:28:00Z">
            <w:rPr/>
          </w:rPrChange>
        </w:rPr>
        <w:t xml:space="preserve">Aby zachęcić młodych ludzi do przedłużania umów oraz przenoszenia numerów do naszej sieci, planujemy nawiązać </w:t>
      </w:r>
      <w:commentRangeStart w:id="738"/>
      <w:r w:rsidR="002B78EA" w:rsidRPr="005B28FB">
        <w:rPr>
          <w:sz w:val="24"/>
          <w:szCs w:val="24"/>
          <w:rPrChange w:id="739" w:author="admin" w:date="2018-12-27T10:28:00Z">
            <w:rPr/>
          </w:rPrChange>
        </w:rPr>
        <w:t>współpracę z największymi producentami gier opartych</w:t>
      </w:r>
      <w:commentRangeEnd w:id="738"/>
      <w:r w:rsidR="005D000E" w:rsidRPr="005B28FB">
        <w:rPr>
          <w:rStyle w:val="Odwoaniedokomentarza"/>
          <w:sz w:val="24"/>
          <w:szCs w:val="24"/>
          <w:rPrChange w:id="740" w:author="admin" w:date="2018-12-27T10:28:00Z">
            <w:rPr>
              <w:rStyle w:val="Odwoaniedokomentarza"/>
            </w:rPr>
          </w:rPrChange>
        </w:rPr>
        <w:commentReference w:id="738"/>
      </w:r>
      <w:r w:rsidR="002B78EA" w:rsidRPr="005B28FB">
        <w:rPr>
          <w:sz w:val="24"/>
          <w:szCs w:val="24"/>
          <w:rPrChange w:id="741" w:author="admin" w:date="2018-12-27T10:28:00Z">
            <w:rPr/>
          </w:rPrChange>
        </w:rPr>
        <w:t xml:space="preserve"> na mikropłatnościach (np. FIFA, </w:t>
      </w:r>
      <w:proofErr w:type="spellStart"/>
      <w:r w:rsidR="002B78EA" w:rsidRPr="005B28FB">
        <w:rPr>
          <w:sz w:val="24"/>
          <w:szCs w:val="24"/>
          <w:rPrChange w:id="742" w:author="admin" w:date="2018-12-27T10:28:00Z">
            <w:rPr/>
          </w:rPrChange>
        </w:rPr>
        <w:t>Fortnite</w:t>
      </w:r>
      <w:proofErr w:type="spellEnd"/>
      <w:r w:rsidR="002B78EA" w:rsidRPr="005B28FB">
        <w:rPr>
          <w:sz w:val="24"/>
          <w:szCs w:val="24"/>
          <w:rPrChange w:id="743" w:author="admin" w:date="2018-12-27T10:28:00Z">
            <w:rPr/>
          </w:rPrChange>
        </w:rPr>
        <w:t xml:space="preserve">, World of </w:t>
      </w:r>
      <w:proofErr w:type="spellStart"/>
      <w:r w:rsidR="002B78EA" w:rsidRPr="005B28FB">
        <w:rPr>
          <w:sz w:val="24"/>
          <w:szCs w:val="24"/>
          <w:rPrChange w:id="744" w:author="admin" w:date="2018-12-27T10:28:00Z">
            <w:rPr/>
          </w:rPrChange>
        </w:rPr>
        <w:t>Tanks</w:t>
      </w:r>
      <w:proofErr w:type="spellEnd"/>
      <w:r w:rsidR="002B78EA" w:rsidRPr="005B28FB">
        <w:rPr>
          <w:sz w:val="24"/>
          <w:szCs w:val="24"/>
          <w:rPrChange w:id="745" w:author="admin" w:date="2018-12-27T10:28:00Z">
            <w:rPr/>
          </w:rPrChange>
        </w:rPr>
        <w:t xml:space="preserve"> etc.). W rezultacie tej współpracy zaproponujemy naszym obecnym i potencjalnym klientom otrzymanie pewnej ilości wirtualnej waluty w grze wybranego z naszych partnerów. W grach tych mikropłatności są bardzo często wykorzystywane</w:t>
      </w:r>
      <w:r w:rsidR="001308AD" w:rsidRPr="005B28FB">
        <w:rPr>
          <w:rStyle w:val="Odwoanieprzypisukocowego"/>
          <w:sz w:val="24"/>
          <w:szCs w:val="24"/>
          <w:rPrChange w:id="746" w:author="admin" w:date="2018-12-27T10:28:00Z">
            <w:rPr>
              <w:rStyle w:val="Odwoanieprzypisukocowego"/>
            </w:rPr>
          </w:rPrChange>
        </w:rPr>
        <w:endnoteReference w:id="17"/>
      </w:r>
      <w:r w:rsidR="001308AD" w:rsidRPr="005B28FB">
        <w:rPr>
          <w:sz w:val="24"/>
          <w:szCs w:val="24"/>
          <w:rPrChange w:id="747" w:author="admin" w:date="2018-12-27T10:28:00Z">
            <w:rPr/>
          </w:rPrChange>
        </w:rPr>
        <w:t xml:space="preserve"> </w:t>
      </w:r>
      <w:r w:rsidR="002B78EA" w:rsidRPr="005B28FB">
        <w:rPr>
          <w:sz w:val="24"/>
          <w:szCs w:val="24"/>
          <w:rPrChange w:id="748" w:author="admin" w:date="2018-12-27T10:28:00Z">
            <w:rPr/>
          </w:rPrChange>
        </w:rPr>
        <w:t>co powoduje</w:t>
      </w:r>
      <w:ins w:id="749" w:author="DOW" w:date="2018-12-23T15:22:00Z">
        <w:r w:rsidR="005D000E" w:rsidRPr="005B28FB">
          <w:rPr>
            <w:sz w:val="24"/>
            <w:szCs w:val="24"/>
            <w:rPrChange w:id="750" w:author="admin" w:date="2018-12-27T10:28:00Z">
              <w:rPr/>
            </w:rPrChange>
          </w:rPr>
          <w:t>,</w:t>
        </w:r>
      </w:ins>
      <w:r w:rsidR="002B78EA" w:rsidRPr="005B28FB">
        <w:rPr>
          <w:sz w:val="24"/>
          <w:szCs w:val="24"/>
          <w:rPrChange w:id="751" w:author="admin" w:date="2018-12-27T10:28:00Z">
            <w:rPr/>
          </w:rPrChange>
        </w:rPr>
        <w:t xml:space="preserve"> że oferta będzie zachęcająca dla młodych ludzi.</w:t>
      </w:r>
    </w:p>
    <w:p w14:paraId="2039B24C" w14:textId="77777777" w:rsidR="002B78EA" w:rsidRPr="005B28FB" w:rsidRDefault="002B78EA">
      <w:pPr>
        <w:jc w:val="both"/>
        <w:rPr>
          <w:sz w:val="24"/>
          <w:szCs w:val="24"/>
          <w:rPrChange w:id="752" w:author="admin" w:date="2018-12-27T10:28:00Z">
            <w:rPr/>
          </w:rPrChange>
        </w:rPr>
        <w:pPrChange w:id="753" w:author="admin" w:date="2018-12-27T10:23:00Z">
          <w:pPr/>
        </w:pPrChange>
      </w:pPr>
      <w:del w:id="754" w:author="admin" w:date="2018-12-27T10:58:00Z">
        <w:r w:rsidRPr="005B28FB" w:rsidDel="001058DE">
          <w:rPr>
            <w:sz w:val="24"/>
            <w:szCs w:val="24"/>
            <w:rPrChange w:id="755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56" w:author="admin" w:date="2018-12-27T10:28:00Z">
            <w:rPr/>
          </w:rPrChange>
        </w:rPr>
        <w:t xml:space="preserve">Sposób reklamowania naszych usług będzie dostosowany do oferowanego produktu i wyprofilowany w kierunku grupy docelowej. Planujemy korzystać z następujących mediów: billboardy, reklamy telewizyjne, radiowe, internetowe - zarówno na stronach informacyjnych, mediach społecznościowych, jak i na platformie YouTube - w postaci krótkich skeczy reklamowych wyświetlanych przed/w trakcie trwania filmu, jak i wykorzystanie filmów sponsorowanych. Filmy sponsorowane dotyczyć będą przede wszystkim ofert dedykowanych osobom młodym (poniżej 30 roku życia), takich jak </w:t>
      </w:r>
      <w:proofErr w:type="spellStart"/>
      <w:r w:rsidRPr="005B28FB">
        <w:rPr>
          <w:sz w:val="24"/>
          <w:szCs w:val="24"/>
          <w:rPrChange w:id="757" w:author="admin" w:date="2018-12-27T10:28:00Z">
            <w:rPr/>
          </w:rPrChange>
        </w:rPr>
        <w:t>AirFiber</w:t>
      </w:r>
      <w:proofErr w:type="spellEnd"/>
      <w:r w:rsidRPr="005B28FB">
        <w:rPr>
          <w:sz w:val="24"/>
          <w:szCs w:val="24"/>
          <w:rPrChange w:id="758" w:author="admin" w:date="2018-12-27T10:28:00Z">
            <w:rPr/>
          </w:rPrChange>
        </w:rPr>
        <w:t xml:space="preserve"> czy mikropłatności w grach. Angażować do nich będziemy twórców </w:t>
      </w:r>
      <w:r w:rsidR="00744B7A" w:rsidRPr="005B28FB">
        <w:rPr>
          <w:sz w:val="24"/>
          <w:szCs w:val="24"/>
          <w:rPrChange w:id="759" w:author="admin" w:date="2018-12-27T10:28:00Z">
            <w:rPr/>
          </w:rPrChange>
        </w:rPr>
        <w:t>treści</w:t>
      </w:r>
      <w:r w:rsidRPr="005B28FB">
        <w:rPr>
          <w:sz w:val="24"/>
          <w:szCs w:val="24"/>
          <w:rPrChange w:id="760" w:author="admin" w:date="2018-12-27T10:28:00Z">
            <w:rPr/>
          </w:rPrChange>
        </w:rPr>
        <w:t xml:space="preserve"> skierowan</w:t>
      </w:r>
      <w:r w:rsidR="00744B7A" w:rsidRPr="005B28FB">
        <w:rPr>
          <w:sz w:val="24"/>
          <w:szCs w:val="24"/>
          <w:rPrChange w:id="761" w:author="admin" w:date="2018-12-27T10:28:00Z">
            <w:rPr/>
          </w:rPrChange>
        </w:rPr>
        <w:t>ych</w:t>
      </w:r>
      <w:r w:rsidRPr="005B28FB">
        <w:rPr>
          <w:sz w:val="24"/>
          <w:szCs w:val="24"/>
          <w:rPrChange w:id="762" w:author="admin" w:date="2018-12-27T10:28:00Z">
            <w:rPr/>
          </w:rPrChange>
        </w:rPr>
        <w:t xml:space="preserve"> właśnie do tej grupy </w:t>
      </w:r>
      <w:del w:id="763" w:author="DOW" w:date="2018-12-23T15:24:00Z">
        <w:r w:rsidRPr="005B28FB" w:rsidDel="005D000E">
          <w:rPr>
            <w:sz w:val="24"/>
            <w:szCs w:val="24"/>
            <w:rPrChange w:id="764" w:author="admin" w:date="2018-12-27T10:28:00Z">
              <w:rPr/>
            </w:rPrChange>
          </w:rPr>
          <w:delText>demograficznej</w:delText>
        </w:r>
      </w:del>
      <w:ins w:id="765" w:author="DOW" w:date="2018-12-23T15:24:00Z">
        <w:r w:rsidR="005D000E" w:rsidRPr="005B28FB">
          <w:rPr>
            <w:sz w:val="24"/>
            <w:szCs w:val="24"/>
            <w:rPrChange w:id="766" w:author="admin" w:date="2018-12-27T10:28:00Z">
              <w:rPr/>
            </w:rPrChange>
          </w:rPr>
          <w:t>wiekowej</w:t>
        </w:r>
      </w:ins>
      <w:r w:rsidR="00744B7A" w:rsidRPr="005B28FB">
        <w:rPr>
          <w:sz w:val="24"/>
          <w:szCs w:val="24"/>
          <w:rPrChange w:id="767" w:author="admin" w:date="2018-12-27T10:28:00Z">
            <w:rPr/>
          </w:rPrChange>
        </w:rPr>
        <w:t xml:space="preserve">, z założeniem że wspomaganie mikropłatności jest nakierowane na osoby młodsze, a </w:t>
      </w:r>
      <w:proofErr w:type="spellStart"/>
      <w:r w:rsidR="00744B7A" w:rsidRPr="005B28FB">
        <w:rPr>
          <w:sz w:val="24"/>
          <w:szCs w:val="24"/>
          <w:rPrChange w:id="768" w:author="admin" w:date="2018-12-27T10:28:00Z">
            <w:rPr/>
          </w:rPrChange>
        </w:rPr>
        <w:t>AirFiber</w:t>
      </w:r>
      <w:proofErr w:type="spellEnd"/>
      <w:r w:rsidR="00744B7A" w:rsidRPr="005B28FB">
        <w:rPr>
          <w:sz w:val="24"/>
          <w:szCs w:val="24"/>
          <w:rPrChange w:id="769" w:author="admin" w:date="2018-12-27T10:28:00Z">
            <w:rPr/>
          </w:rPrChange>
        </w:rPr>
        <w:t xml:space="preserve"> na starsze z tej kategorii wiekowej</w:t>
      </w:r>
      <w:r w:rsidRPr="005B28FB">
        <w:rPr>
          <w:sz w:val="24"/>
          <w:szCs w:val="24"/>
          <w:rPrChange w:id="770" w:author="admin" w:date="2018-12-27T10:28:00Z">
            <w:rPr/>
          </w:rPrChange>
        </w:rPr>
        <w:t xml:space="preserve">. </w:t>
      </w:r>
    </w:p>
    <w:p w14:paraId="09CB669D" w14:textId="6E4A034C" w:rsidR="001058DE" w:rsidRDefault="002B78EA" w:rsidP="001058DE">
      <w:pPr>
        <w:jc w:val="both"/>
        <w:rPr>
          <w:ins w:id="771" w:author="admin" w:date="2018-12-27T10:58:00Z"/>
          <w:sz w:val="24"/>
          <w:szCs w:val="24"/>
        </w:rPr>
      </w:pPr>
      <w:del w:id="772" w:author="admin" w:date="2018-12-27T10:58:00Z">
        <w:r w:rsidRPr="005B28FB" w:rsidDel="001058DE">
          <w:rPr>
            <w:sz w:val="24"/>
            <w:szCs w:val="24"/>
            <w:rPrChange w:id="773" w:author="admin" w:date="2018-12-27T10:28:00Z">
              <w:rPr/>
            </w:rPrChange>
          </w:rPr>
          <w:tab/>
        </w:r>
      </w:del>
      <w:r w:rsidRPr="005B28FB">
        <w:rPr>
          <w:sz w:val="24"/>
          <w:szCs w:val="24"/>
          <w:rPrChange w:id="774" w:author="admin" w:date="2018-12-27T10:28:00Z">
            <w:rPr/>
          </w:rPrChange>
        </w:rPr>
        <w:t xml:space="preserve">Wraz ze zwiększającą się </w:t>
      </w:r>
      <w:del w:id="775" w:author="DOW" w:date="2018-12-23T15:24:00Z">
        <w:r w:rsidRPr="005B28FB" w:rsidDel="005D000E">
          <w:rPr>
            <w:sz w:val="24"/>
            <w:szCs w:val="24"/>
            <w:rPrChange w:id="776" w:author="admin" w:date="2018-12-27T10:28:00Z">
              <w:rPr/>
            </w:rPrChange>
          </w:rPr>
          <w:delText xml:space="preserve">ilością </w:delText>
        </w:r>
      </w:del>
      <w:ins w:id="777" w:author="DOW" w:date="2018-12-23T15:24:00Z">
        <w:r w:rsidR="005D000E" w:rsidRPr="005B28FB">
          <w:rPr>
            <w:sz w:val="24"/>
            <w:szCs w:val="24"/>
            <w:rPrChange w:id="778" w:author="admin" w:date="2018-12-27T10:28:00Z">
              <w:rPr/>
            </w:rPrChange>
          </w:rPr>
          <w:t xml:space="preserve">liczbą </w:t>
        </w:r>
      </w:ins>
      <w:r w:rsidRPr="005B28FB">
        <w:rPr>
          <w:sz w:val="24"/>
          <w:szCs w:val="24"/>
          <w:rPrChange w:id="779" w:author="admin" w:date="2018-12-27T10:28:00Z">
            <w:rPr/>
          </w:rPrChange>
        </w:rPr>
        <w:t xml:space="preserve">aparatów obsługujących technologię </w:t>
      </w:r>
      <w:proofErr w:type="spellStart"/>
      <w:r w:rsidRPr="005B28FB">
        <w:rPr>
          <w:sz w:val="24"/>
          <w:szCs w:val="24"/>
          <w:rPrChange w:id="780" w:author="admin" w:date="2018-12-27T10:28:00Z">
            <w:rPr/>
          </w:rPrChange>
        </w:rPr>
        <w:t>VoLTE</w:t>
      </w:r>
      <w:proofErr w:type="spellEnd"/>
      <w:r w:rsidRPr="005B28FB">
        <w:rPr>
          <w:sz w:val="24"/>
          <w:szCs w:val="24"/>
          <w:rPrChange w:id="781" w:author="admin" w:date="2018-12-27T10:28:00Z">
            <w:rPr/>
          </w:rPrChange>
        </w:rPr>
        <w:t xml:space="preserve"> i </w:t>
      </w:r>
      <w:proofErr w:type="spellStart"/>
      <w:r w:rsidRPr="005B28FB">
        <w:rPr>
          <w:sz w:val="24"/>
          <w:szCs w:val="24"/>
          <w:rPrChange w:id="782" w:author="admin" w:date="2018-12-27T10:28:00Z">
            <w:rPr/>
          </w:rPrChange>
        </w:rPr>
        <w:t>WiFi</w:t>
      </w:r>
      <w:proofErr w:type="spellEnd"/>
      <w:r w:rsidRPr="005B28FB">
        <w:rPr>
          <w:sz w:val="24"/>
          <w:szCs w:val="24"/>
          <w:rPrChange w:id="783" w:author="admin" w:date="2018-12-27T10:28:00Z">
            <w:rPr/>
          </w:rPrChange>
        </w:rPr>
        <w:t xml:space="preserve"> </w:t>
      </w:r>
      <w:proofErr w:type="spellStart"/>
      <w:r w:rsidRPr="005B28FB">
        <w:rPr>
          <w:sz w:val="24"/>
          <w:szCs w:val="24"/>
          <w:rPrChange w:id="784" w:author="admin" w:date="2018-12-27T10:28:00Z">
            <w:rPr/>
          </w:rPrChange>
        </w:rPr>
        <w:t>Calling</w:t>
      </w:r>
      <w:proofErr w:type="spellEnd"/>
      <w:r w:rsidRPr="005B28FB">
        <w:rPr>
          <w:sz w:val="24"/>
          <w:szCs w:val="24"/>
          <w:rPrChange w:id="785" w:author="admin" w:date="2018-12-27T10:28:00Z">
            <w:rPr/>
          </w:rPrChange>
        </w:rPr>
        <w:t>, zwiększymy nakład środków finansowych przeznaczanych na kampanie reklamowe promujące ich wykorzystanie przez naszą sieć.</w:t>
      </w:r>
    </w:p>
    <w:p w14:paraId="286D7C89" w14:textId="77777777" w:rsidR="001058DE" w:rsidRDefault="001058DE">
      <w:pPr>
        <w:pStyle w:val="Bezodstpw"/>
        <w:rPr>
          <w:ins w:id="786" w:author="admin" w:date="2018-12-27T10:58:00Z"/>
        </w:rPr>
        <w:pPrChange w:id="787" w:author="admin" w:date="2018-12-27T10:58:00Z">
          <w:pPr/>
        </w:pPrChange>
      </w:pPr>
      <w:ins w:id="788" w:author="admin" w:date="2018-12-27T10:58:00Z">
        <w:r>
          <w:br w:type="page"/>
        </w:r>
      </w:ins>
    </w:p>
    <w:p w14:paraId="0653761B" w14:textId="52E4EB03" w:rsidR="002B78EA" w:rsidRPr="005B28FB" w:rsidDel="001058DE" w:rsidRDefault="002B78EA">
      <w:pPr>
        <w:jc w:val="both"/>
        <w:rPr>
          <w:del w:id="789" w:author="admin" w:date="2018-12-27T10:58:00Z"/>
          <w:sz w:val="24"/>
          <w:szCs w:val="24"/>
          <w:rPrChange w:id="790" w:author="admin" w:date="2018-12-27T10:28:00Z">
            <w:rPr>
              <w:del w:id="791" w:author="admin" w:date="2018-12-27T10:58:00Z"/>
            </w:rPr>
          </w:rPrChange>
        </w:rPr>
        <w:pPrChange w:id="792" w:author="admin" w:date="2018-12-27T10:23:00Z">
          <w:pPr/>
        </w:pPrChange>
      </w:pPr>
      <w:bookmarkStart w:id="793" w:name="_Toc533880943"/>
      <w:bookmarkStart w:id="794" w:name="_Toc533881041"/>
      <w:bookmarkStart w:id="795" w:name="_Toc533881153"/>
      <w:bookmarkEnd w:id="793"/>
      <w:bookmarkEnd w:id="794"/>
      <w:bookmarkEnd w:id="795"/>
    </w:p>
    <w:p w14:paraId="3EA88459" w14:textId="26073277" w:rsidR="002B78EA" w:rsidRDefault="00047BCA">
      <w:pPr>
        <w:pStyle w:val="Nagwek1"/>
        <w:jc w:val="both"/>
        <w:pPrChange w:id="796" w:author="admin" w:date="2018-12-27T10:23:00Z">
          <w:pPr>
            <w:pStyle w:val="Nagwek1"/>
          </w:pPr>
        </w:pPrChange>
      </w:pPr>
      <w:bookmarkStart w:id="797" w:name="_Toc533881154"/>
      <w:r>
        <w:t>Plany finansowe</w:t>
      </w:r>
      <w:r w:rsidR="00F11696">
        <w:t xml:space="preserve"> (Zalewska)</w:t>
      </w:r>
      <w:bookmarkEnd w:id="797"/>
    </w:p>
    <w:p w14:paraId="61EA1F39" w14:textId="77777777" w:rsidR="006002CA" w:rsidRPr="006002CA" w:rsidRDefault="006002CA">
      <w:pPr>
        <w:jc w:val="both"/>
        <w:pPrChange w:id="798" w:author="admin" w:date="2018-12-27T10:23:00Z">
          <w:pPr/>
        </w:pPrChange>
      </w:pPr>
    </w:p>
    <w:p w14:paraId="6DBCC630" w14:textId="77777777" w:rsidR="002B78EA" w:rsidRPr="001058DE" w:rsidRDefault="002B78EA">
      <w:pPr>
        <w:jc w:val="both"/>
        <w:rPr>
          <w:sz w:val="24"/>
          <w:szCs w:val="24"/>
          <w:rPrChange w:id="799" w:author="admin" w:date="2018-12-27T10:58:00Z">
            <w:rPr/>
          </w:rPrChange>
        </w:rPr>
        <w:pPrChange w:id="800" w:author="admin" w:date="2018-12-27T10:58:00Z">
          <w:pPr>
            <w:pStyle w:val="Akapitzlist"/>
          </w:pPr>
        </w:pPrChange>
      </w:pPr>
      <w:r w:rsidRPr="001058DE">
        <w:rPr>
          <w:sz w:val="24"/>
          <w:szCs w:val="24"/>
          <w:rPrChange w:id="801" w:author="admin" w:date="2018-12-27T10:58:00Z">
            <w:rPr/>
          </w:rPrChange>
        </w:rPr>
        <w:t>Bazując na danych z poprzednich lat, przewidujemy następujące wydatki:</w:t>
      </w:r>
    </w:p>
    <w:p w14:paraId="7E0C22A2" w14:textId="77777777" w:rsidR="002B78EA" w:rsidRPr="005B28FB" w:rsidRDefault="002B78EA">
      <w:pPr>
        <w:pStyle w:val="Akapitzlist"/>
        <w:numPr>
          <w:ilvl w:val="0"/>
          <w:numId w:val="6"/>
        </w:numPr>
        <w:jc w:val="both"/>
        <w:rPr>
          <w:sz w:val="24"/>
          <w:szCs w:val="24"/>
          <w:rPrChange w:id="802" w:author="admin" w:date="2018-12-27T10:28:00Z">
            <w:rPr/>
          </w:rPrChange>
        </w:rPr>
        <w:pPrChange w:id="803" w:author="admin" w:date="2018-12-27T10:23:00Z">
          <w:pPr>
            <w:pStyle w:val="Akapitzlist"/>
            <w:numPr>
              <w:numId w:val="6"/>
            </w:numPr>
            <w:ind w:hanging="360"/>
          </w:pPr>
        </w:pPrChange>
      </w:pPr>
      <w:r w:rsidRPr="005B28FB">
        <w:rPr>
          <w:sz w:val="24"/>
          <w:szCs w:val="24"/>
          <w:rPrChange w:id="804" w:author="admin" w:date="2018-12-27T10:28:00Z">
            <w:rPr/>
          </w:rPrChange>
        </w:rPr>
        <w:t>170mln zł rocznie przeznaczone na kampanie reklamowe</w:t>
      </w:r>
      <w:r w:rsidR="001308AD" w:rsidRPr="005B28FB">
        <w:rPr>
          <w:rStyle w:val="Odwoanieprzypisukocowego"/>
          <w:sz w:val="24"/>
          <w:szCs w:val="24"/>
          <w:rPrChange w:id="805" w:author="admin" w:date="2018-12-27T10:28:00Z">
            <w:rPr>
              <w:rStyle w:val="Odwoanieprzypisukocowego"/>
            </w:rPr>
          </w:rPrChange>
        </w:rPr>
        <w:endnoteReference w:id="18"/>
      </w:r>
      <w:r w:rsidRPr="005B28FB">
        <w:rPr>
          <w:sz w:val="24"/>
          <w:szCs w:val="24"/>
          <w:rPrChange w:id="806" w:author="admin" w:date="2018-12-27T10:28:00Z">
            <w:rPr/>
          </w:rPrChange>
        </w:rPr>
        <w:t xml:space="preserve"> - rozkład środków pomiędzy poszczególne usługi będzie zmienny</w:t>
      </w:r>
      <w:ins w:id="807" w:author="DOW" w:date="2018-12-23T15:26:00Z">
        <w:r w:rsidR="005D000E" w:rsidRPr="005B28FB">
          <w:rPr>
            <w:sz w:val="24"/>
            <w:szCs w:val="24"/>
            <w:rPrChange w:id="808" w:author="admin" w:date="2018-12-27T10:28:00Z">
              <w:rPr/>
            </w:rPrChange>
          </w:rPr>
          <w:t>;</w:t>
        </w:r>
      </w:ins>
    </w:p>
    <w:p w14:paraId="3299A327" w14:textId="77777777" w:rsidR="00744B7A" w:rsidRPr="005B28FB" w:rsidRDefault="002B78EA">
      <w:pPr>
        <w:pStyle w:val="Akapitzlist"/>
        <w:numPr>
          <w:ilvl w:val="0"/>
          <w:numId w:val="6"/>
        </w:numPr>
        <w:jc w:val="both"/>
        <w:rPr>
          <w:sz w:val="24"/>
          <w:szCs w:val="24"/>
          <w:rPrChange w:id="809" w:author="admin" w:date="2018-12-27T10:28:00Z">
            <w:rPr/>
          </w:rPrChange>
        </w:rPr>
        <w:pPrChange w:id="810" w:author="admin" w:date="2018-12-27T10:23:00Z">
          <w:pPr>
            <w:pStyle w:val="Akapitzlist"/>
            <w:numPr>
              <w:numId w:val="6"/>
            </w:numPr>
            <w:ind w:hanging="360"/>
          </w:pPr>
        </w:pPrChange>
      </w:pPr>
      <w:r w:rsidRPr="005B28FB">
        <w:rPr>
          <w:sz w:val="24"/>
          <w:szCs w:val="24"/>
          <w:rPrChange w:id="811" w:author="admin" w:date="2018-12-27T10:28:00Z">
            <w:rPr/>
          </w:rPrChange>
        </w:rPr>
        <w:t>800mln zł rocznie przeznaczone na</w:t>
      </w:r>
      <w:r w:rsidR="00744B7A" w:rsidRPr="005B28FB">
        <w:rPr>
          <w:sz w:val="24"/>
          <w:szCs w:val="24"/>
          <w:rPrChange w:id="812" w:author="admin" w:date="2018-12-27T10:28:00Z">
            <w:rPr/>
          </w:rPrChange>
        </w:rPr>
        <w:t xml:space="preserve"> rozwój własnej sieci 5G oraz</w:t>
      </w:r>
      <w:r w:rsidRPr="005B28FB">
        <w:rPr>
          <w:sz w:val="24"/>
          <w:szCs w:val="24"/>
          <w:rPrChange w:id="813" w:author="admin" w:date="2018-12-27T10:28:00Z">
            <w:rPr/>
          </w:rPrChange>
        </w:rPr>
        <w:t xml:space="preserve"> zakup nadajników mających </w:t>
      </w:r>
      <w:commentRangeStart w:id="814"/>
      <w:r w:rsidRPr="005B28FB">
        <w:rPr>
          <w:sz w:val="24"/>
          <w:szCs w:val="24"/>
          <w:rPrChange w:id="815" w:author="admin" w:date="2018-12-27T10:28:00Z">
            <w:rPr/>
          </w:rPrChange>
        </w:rPr>
        <w:t>zapewnić nie</w:t>
      </w:r>
      <w:r w:rsidR="00744B7A" w:rsidRPr="005B28FB">
        <w:rPr>
          <w:sz w:val="24"/>
          <w:szCs w:val="24"/>
          <w:rPrChange w:id="816" w:author="admin" w:date="2018-12-27T10:28:00Z">
            <w:rPr/>
          </w:rPrChange>
        </w:rPr>
        <w:t xml:space="preserve">zależność od </w:t>
      </w:r>
      <w:proofErr w:type="spellStart"/>
      <w:r w:rsidR="00744B7A" w:rsidRPr="005B28FB">
        <w:rPr>
          <w:sz w:val="24"/>
          <w:szCs w:val="24"/>
          <w:rPrChange w:id="817" w:author="admin" w:date="2018-12-27T10:28:00Z">
            <w:rPr/>
          </w:rPrChange>
        </w:rPr>
        <w:t>roamingu</w:t>
      </w:r>
      <w:proofErr w:type="spellEnd"/>
      <w:r w:rsidR="00744B7A" w:rsidRPr="005B28FB">
        <w:rPr>
          <w:sz w:val="24"/>
          <w:szCs w:val="24"/>
          <w:rPrChange w:id="818" w:author="admin" w:date="2018-12-27T10:28:00Z">
            <w:rPr/>
          </w:rPrChange>
        </w:rPr>
        <w:t xml:space="preserve"> krajowego</w:t>
      </w:r>
      <w:commentRangeEnd w:id="814"/>
      <w:r w:rsidR="005D000E" w:rsidRPr="005B28FB">
        <w:rPr>
          <w:rStyle w:val="Odwoaniedokomentarza"/>
          <w:sz w:val="24"/>
          <w:szCs w:val="24"/>
          <w:rPrChange w:id="819" w:author="admin" w:date="2018-12-27T10:28:00Z">
            <w:rPr>
              <w:rStyle w:val="Odwoaniedokomentarza"/>
            </w:rPr>
          </w:rPrChange>
        </w:rPr>
        <w:commentReference w:id="814"/>
      </w:r>
      <w:r w:rsidR="00744B7A" w:rsidRPr="005B28FB">
        <w:rPr>
          <w:sz w:val="24"/>
          <w:szCs w:val="24"/>
          <w:rPrChange w:id="820" w:author="admin" w:date="2018-12-27T10:28:00Z">
            <w:rPr/>
          </w:rPrChange>
        </w:rPr>
        <w:t>, w efekcie czego po 2020 roku przewidujemy oszczędności rzędu 100mln zł rocznie</w:t>
      </w:r>
      <w:ins w:id="821" w:author="DOW" w:date="2018-12-23T15:26:00Z">
        <w:r w:rsidR="005D000E" w:rsidRPr="005B28FB">
          <w:rPr>
            <w:sz w:val="24"/>
            <w:szCs w:val="24"/>
            <w:rPrChange w:id="822" w:author="admin" w:date="2018-12-27T10:28:00Z">
              <w:rPr/>
            </w:rPrChange>
          </w:rPr>
          <w:t>.</w:t>
        </w:r>
      </w:ins>
    </w:p>
    <w:p w14:paraId="4B14E436" w14:textId="77777777" w:rsidR="00744B7A" w:rsidRPr="005B28FB" w:rsidRDefault="00744B7A">
      <w:pPr>
        <w:pStyle w:val="Akapitzlist"/>
        <w:jc w:val="both"/>
        <w:rPr>
          <w:sz w:val="24"/>
          <w:szCs w:val="24"/>
          <w:rPrChange w:id="823" w:author="admin" w:date="2018-12-27T10:28:00Z">
            <w:rPr/>
          </w:rPrChange>
        </w:rPr>
        <w:pPrChange w:id="824" w:author="admin" w:date="2018-12-27T10:23:00Z">
          <w:pPr>
            <w:pStyle w:val="Akapitzlist"/>
          </w:pPr>
        </w:pPrChange>
      </w:pPr>
    </w:p>
    <w:p w14:paraId="7B83CBAC" w14:textId="518B1086" w:rsidR="00857F16" w:rsidRPr="005B28FB" w:rsidDel="00094868" w:rsidRDefault="00744B7A">
      <w:pPr>
        <w:pStyle w:val="Akapitzlist"/>
        <w:jc w:val="both"/>
        <w:rPr>
          <w:del w:id="825" w:author="admin" w:date="2018-12-27T10:55:00Z"/>
          <w:sz w:val="24"/>
          <w:szCs w:val="24"/>
          <w:rPrChange w:id="826" w:author="admin" w:date="2018-12-27T10:28:00Z">
            <w:rPr>
              <w:del w:id="827" w:author="admin" w:date="2018-12-27T10:55:00Z"/>
            </w:rPr>
          </w:rPrChange>
        </w:rPr>
        <w:pPrChange w:id="828" w:author="admin" w:date="2018-12-27T10:23:00Z">
          <w:pPr>
            <w:pStyle w:val="Akapitzlist"/>
          </w:pPr>
        </w:pPrChange>
      </w:pPr>
      <w:r w:rsidRPr="005B28FB">
        <w:rPr>
          <w:sz w:val="24"/>
          <w:szCs w:val="24"/>
          <w:rPrChange w:id="829" w:author="admin" w:date="2018-12-27T10:28:00Z">
            <w:rPr/>
          </w:rPrChange>
        </w:rPr>
        <w:t xml:space="preserve">Potencjalnym zagrożeniem dla utrzymania/zwiększenia naszych przychodów byłoby </w:t>
      </w:r>
      <w:commentRangeStart w:id="830"/>
      <w:r w:rsidRPr="005B28FB">
        <w:rPr>
          <w:sz w:val="24"/>
          <w:szCs w:val="24"/>
          <w:rPrChange w:id="831" w:author="admin" w:date="2018-12-27T10:28:00Z">
            <w:rPr/>
          </w:rPrChange>
        </w:rPr>
        <w:t xml:space="preserve">wprowadzenie przez naszych konkurentów ofert dużo korzystniejszych </w:t>
      </w:r>
      <w:commentRangeEnd w:id="830"/>
      <w:r w:rsidR="005D000E" w:rsidRPr="005B28FB">
        <w:rPr>
          <w:rStyle w:val="Odwoaniedokomentarza"/>
          <w:sz w:val="24"/>
          <w:szCs w:val="24"/>
          <w:rPrChange w:id="832" w:author="admin" w:date="2018-12-27T10:28:00Z">
            <w:rPr>
              <w:rStyle w:val="Odwoaniedokomentarza"/>
            </w:rPr>
          </w:rPrChange>
        </w:rPr>
        <w:commentReference w:id="830"/>
      </w:r>
      <w:r w:rsidRPr="005B28FB">
        <w:rPr>
          <w:sz w:val="24"/>
          <w:szCs w:val="24"/>
          <w:rPrChange w:id="833" w:author="admin" w:date="2018-12-27T10:28:00Z">
            <w:rPr/>
          </w:rPrChange>
        </w:rPr>
        <w:t>niż nasze</w:t>
      </w:r>
      <w:r w:rsidR="00E66BDA" w:rsidRPr="005B28FB">
        <w:rPr>
          <w:sz w:val="24"/>
          <w:szCs w:val="24"/>
          <w:rPrChange w:id="834" w:author="admin" w:date="2018-12-27T10:28:00Z">
            <w:rPr/>
          </w:rPrChange>
        </w:rPr>
        <w:t>, jednak ze względu na oligopol rynku MNO w Polsce, ceny jednostkowe usług prawdopodobnie utrzymają się na stałym poziomie.</w:t>
      </w:r>
    </w:p>
    <w:p w14:paraId="0A298072" w14:textId="0407D6D3" w:rsidR="00857F16" w:rsidRPr="00857F16" w:rsidRDefault="00857F16">
      <w:pPr>
        <w:pStyle w:val="Akapitzlist"/>
        <w:jc w:val="both"/>
        <w:pPrChange w:id="835" w:author="admin" w:date="2018-12-27T10:55:00Z">
          <w:pPr>
            <w:pStyle w:val="Bezodstpw"/>
          </w:pPr>
        </w:pPrChange>
      </w:pPr>
      <w:del w:id="836" w:author="admin" w:date="2018-12-27T10:55:00Z">
        <w:r w:rsidDel="00094868">
          <w:br w:type="page"/>
        </w:r>
      </w:del>
    </w:p>
    <w:p w14:paraId="75314BBC" w14:textId="40150CD2" w:rsidR="00047BCA" w:rsidRDefault="00744B7A" w:rsidP="00D46DBE">
      <w:pPr>
        <w:pStyle w:val="Nagwek1"/>
        <w:jc w:val="both"/>
        <w:rPr>
          <w:ins w:id="837" w:author="admin" w:date="2018-12-27T10:56:00Z"/>
        </w:rPr>
      </w:pPr>
      <w:bookmarkStart w:id="838" w:name="_Toc533881155"/>
      <w:commentRangeStart w:id="839"/>
      <w:r>
        <w:t xml:space="preserve">Podsumowanie </w:t>
      </w:r>
      <w:del w:id="840" w:author="admin" w:date="2018-12-27T10:35:00Z">
        <w:r w:rsidDel="004D713A">
          <w:delText>i cele</w:delText>
        </w:r>
        <w:r w:rsidR="00F11696" w:rsidDel="004D713A">
          <w:delText xml:space="preserve"> </w:delText>
        </w:r>
      </w:del>
      <w:r w:rsidR="00F11696">
        <w:t>(Zalewska)</w:t>
      </w:r>
      <w:commentRangeEnd w:id="839"/>
      <w:r w:rsidR="005D000E">
        <w:rPr>
          <w:rStyle w:val="Odwoaniedokomentarza"/>
          <w:rFonts w:asciiTheme="minorHAnsi" w:eastAsiaTheme="minorHAnsi" w:hAnsiTheme="minorHAnsi" w:cstheme="minorBidi"/>
          <w:b w:val="0"/>
          <w:color w:val="auto"/>
        </w:rPr>
        <w:commentReference w:id="839"/>
      </w:r>
      <w:bookmarkEnd w:id="838"/>
    </w:p>
    <w:p w14:paraId="021424AA" w14:textId="7BBBAAD5" w:rsidR="00094868" w:rsidRDefault="00094868" w:rsidP="00094868">
      <w:pPr>
        <w:pStyle w:val="Nagwek1"/>
        <w:jc w:val="both"/>
        <w:rPr>
          <w:ins w:id="841" w:author="admin" w:date="2018-12-27T10:56:00Z"/>
        </w:rPr>
      </w:pPr>
      <w:bookmarkStart w:id="842" w:name="_Toc533881156"/>
      <w:ins w:id="843" w:author="admin" w:date="2018-12-27T10:56:00Z">
        <w:r>
          <w:t>Literatura (wspólna)</w:t>
        </w:r>
        <w:bookmarkEnd w:id="842"/>
      </w:ins>
    </w:p>
    <w:p w14:paraId="1DB4D78D" w14:textId="77777777" w:rsidR="00094868" w:rsidRPr="00094868" w:rsidRDefault="00094868">
      <w:pPr>
        <w:rPr>
          <w:ins w:id="844" w:author="admin" w:date="2018-12-27T10:35:00Z"/>
        </w:rPr>
        <w:pPrChange w:id="845" w:author="admin" w:date="2018-12-27T10:56:00Z">
          <w:pPr>
            <w:pStyle w:val="Nagwek1"/>
            <w:jc w:val="both"/>
          </w:pPr>
        </w:pPrChange>
      </w:pPr>
    </w:p>
    <w:p w14:paraId="7B041897" w14:textId="0081E88A" w:rsidR="004D713A" w:rsidRPr="00094868" w:rsidDel="004D713A" w:rsidRDefault="004D713A">
      <w:pPr>
        <w:rPr>
          <w:del w:id="846" w:author="admin" w:date="2018-12-27T10:35:00Z"/>
        </w:rPr>
        <w:pPrChange w:id="847" w:author="admin" w:date="2018-12-27T10:35:00Z">
          <w:pPr>
            <w:pStyle w:val="Nagwek1"/>
          </w:pPr>
        </w:pPrChange>
      </w:pPr>
    </w:p>
    <w:p w14:paraId="7F335F95" w14:textId="31DE7BA9" w:rsidR="00F77330" w:rsidDel="00D46DBE" w:rsidRDefault="00744B7A">
      <w:pPr>
        <w:jc w:val="both"/>
        <w:rPr>
          <w:moveFrom w:id="848" w:author="admin" w:date="2018-12-27T10:23:00Z"/>
        </w:rPr>
        <w:pPrChange w:id="849" w:author="admin" w:date="2018-12-27T10:23:00Z">
          <w:pPr/>
        </w:pPrChange>
      </w:pPr>
      <w:del w:id="850" w:author="admin" w:date="2018-12-27T10:36:00Z">
        <w:r w:rsidDel="004D713A">
          <w:tab/>
        </w:r>
      </w:del>
      <w:moveFromRangeStart w:id="851" w:author="admin" w:date="2018-12-27T10:23:00Z" w:name="move533669564"/>
      <w:moveFrom w:id="852" w:author="admin" w:date="2018-12-27T10:23:00Z">
        <w:r w:rsidDel="00D46DBE">
          <w:t>Nasze cele na najbliższe 10 lat to:</w:t>
        </w:r>
      </w:moveFrom>
    </w:p>
    <w:p w14:paraId="70E6D3BB" w14:textId="4D56DB8B" w:rsidR="00744B7A" w:rsidDel="00D46DBE" w:rsidRDefault="00744B7A">
      <w:pPr>
        <w:jc w:val="both"/>
        <w:rPr>
          <w:moveFrom w:id="853" w:author="admin" w:date="2018-12-27T10:23:00Z"/>
        </w:rPr>
        <w:pPrChange w:id="854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55" w:author="admin" w:date="2018-12-27T10:23:00Z">
        <w:r w:rsidDel="00D46DBE">
          <w:t>Wzrost pokrycia kraju</w:t>
        </w:r>
      </w:moveFrom>
    </w:p>
    <w:p w14:paraId="6255AFD5" w14:textId="47AD9C2C" w:rsidR="00744B7A" w:rsidDel="00D46DBE" w:rsidRDefault="00744B7A">
      <w:pPr>
        <w:jc w:val="both"/>
        <w:rPr>
          <w:moveFrom w:id="856" w:author="admin" w:date="2018-12-27T10:23:00Z"/>
        </w:rPr>
        <w:pPrChange w:id="857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58" w:author="admin" w:date="2018-12-27T10:23:00Z">
        <w:r w:rsidDel="00D46DBE">
          <w:t>Sprawna sieć 5G</w:t>
        </w:r>
        <w:r w:rsidR="00B326CB" w:rsidDel="00D46DBE">
          <w:t xml:space="preserve"> na obszarze całego kraju</w:t>
        </w:r>
      </w:moveFrom>
    </w:p>
    <w:p w14:paraId="0C4764CF" w14:textId="2A9523CD" w:rsidR="00744B7A" w:rsidDel="00D46DBE" w:rsidRDefault="00744B7A">
      <w:pPr>
        <w:jc w:val="both"/>
        <w:rPr>
          <w:moveFrom w:id="859" w:author="admin" w:date="2018-12-27T10:23:00Z"/>
        </w:rPr>
        <w:pPrChange w:id="860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61" w:author="admin" w:date="2018-12-27T10:23:00Z">
        <w:r w:rsidDel="00D46DBE">
          <w:t>Wprowadzenie na szeroką skalę VoLTE i rozpowszechnienie WiFi Calling</w:t>
        </w:r>
      </w:moveFrom>
    </w:p>
    <w:p w14:paraId="29F3184A" w14:textId="45480BBC" w:rsidR="00DB6DA7" w:rsidDel="004D713A" w:rsidRDefault="00744B7A">
      <w:pPr>
        <w:jc w:val="both"/>
        <w:rPr>
          <w:del w:id="862" w:author="admin" w:date="2018-12-27T10:36:00Z"/>
        </w:rPr>
        <w:pPrChange w:id="863" w:author="admin" w:date="2018-12-27T10:23:00Z">
          <w:pPr>
            <w:pStyle w:val="Bezodstpw"/>
            <w:numPr>
              <w:numId w:val="7"/>
            </w:numPr>
            <w:ind w:left="2144" w:hanging="360"/>
          </w:pPr>
        </w:pPrChange>
      </w:pPr>
      <w:moveFrom w:id="864" w:author="admin" w:date="2018-12-27T10:23:00Z">
        <w:r w:rsidDel="00D46DBE">
          <w:t xml:space="preserve">Utrzymanie </w:t>
        </w:r>
        <w:r w:rsidR="001F5B24" w:rsidDel="00D46DBE">
          <w:t>koncesji na pasmo</w:t>
        </w:r>
      </w:moveFrom>
      <w:moveFromRangeEnd w:id="851"/>
    </w:p>
    <w:p w14:paraId="6DF7A679" w14:textId="053105D1" w:rsidR="00744B7A" w:rsidDel="004D713A" w:rsidRDefault="00744B7A">
      <w:pPr>
        <w:jc w:val="both"/>
        <w:rPr>
          <w:del w:id="865" w:author="admin" w:date="2018-12-27T10:36:00Z"/>
        </w:rPr>
        <w:pPrChange w:id="866" w:author="admin" w:date="2018-12-27T10:36:00Z">
          <w:pPr/>
        </w:pPrChange>
      </w:pPr>
    </w:p>
    <w:p w14:paraId="50BA56C2" w14:textId="44B8CADD" w:rsidR="006002CA" w:rsidDel="004D713A" w:rsidRDefault="006002CA">
      <w:pPr>
        <w:rPr>
          <w:del w:id="867" w:author="admin" w:date="2018-12-27T10:36:00Z"/>
        </w:rPr>
        <w:pPrChange w:id="868" w:author="admin" w:date="2018-12-27T10:36:00Z">
          <w:pPr>
            <w:pStyle w:val="Bezodstpw"/>
          </w:pPr>
        </w:pPrChange>
      </w:pPr>
    </w:p>
    <w:p w14:paraId="179F3269" w14:textId="004B5E82" w:rsidR="006002CA" w:rsidDel="004D713A" w:rsidRDefault="006002CA">
      <w:pPr>
        <w:rPr>
          <w:del w:id="869" w:author="admin" w:date="2018-12-27T10:36:00Z"/>
        </w:rPr>
        <w:pPrChange w:id="870" w:author="admin" w:date="2018-12-27T10:36:00Z">
          <w:pPr>
            <w:pStyle w:val="Bezodstpw"/>
          </w:pPr>
        </w:pPrChange>
      </w:pPr>
    </w:p>
    <w:p w14:paraId="515DA921" w14:textId="667549C3" w:rsidR="006002CA" w:rsidDel="004D713A" w:rsidRDefault="006002CA">
      <w:pPr>
        <w:rPr>
          <w:del w:id="871" w:author="admin" w:date="2018-12-27T10:36:00Z"/>
        </w:rPr>
        <w:pPrChange w:id="872" w:author="admin" w:date="2018-12-27T10:36:00Z">
          <w:pPr>
            <w:pStyle w:val="Bezodstpw"/>
          </w:pPr>
        </w:pPrChange>
      </w:pPr>
    </w:p>
    <w:p w14:paraId="112E3FAB" w14:textId="3C9BA1F2" w:rsidR="006002CA" w:rsidDel="004D713A" w:rsidRDefault="006002CA">
      <w:pPr>
        <w:rPr>
          <w:del w:id="873" w:author="admin" w:date="2018-12-27T10:36:00Z"/>
        </w:rPr>
        <w:pPrChange w:id="874" w:author="admin" w:date="2018-12-27T10:36:00Z">
          <w:pPr>
            <w:pStyle w:val="Bezodstpw"/>
          </w:pPr>
        </w:pPrChange>
      </w:pPr>
    </w:p>
    <w:p w14:paraId="364D2D15" w14:textId="39A09C8D" w:rsidR="006002CA" w:rsidDel="004D713A" w:rsidRDefault="006002CA">
      <w:pPr>
        <w:rPr>
          <w:del w:id="875" w:author="admin" w:date="2018-12-27T10:36:00Z"/>
        </w:rPr>
        <w:pPrChange w:id="876" w:author="admin" w:date="2018-12-27T10:36:00Z">
          <w:pPr>
            <w:pStyle w:val="Bezodstpw"/>
          </w:pPr>
        </w:pPrChange>
      </w:pPr>
    </w:p>
    <w:p w14:paraId="49C74DAE" w14:textId="61A2ACAE" w:rsidR="006002CA" w:rsidDel="004D713A" w:rsidRDefault="006002CA">
      <w:pPr>
        <w:rPr>
          <w:del w:id="877" w:author="admin" w:date="2018-12-27T10:36:00Z"/>
        </w:rPr>
        <w:pPrChange w:id="878" w:author="admin" w:date="2018-12-27T10:36:00Z">
          <w:pPr>
            <w:pStyle w:val="Bezodstpw"/>
          </w:pPr>
        </w:pPrChange>
      </w:pPr>
    </w:p>
    <w:p w14:paraId="7DFBD7E3" w14:textId="38C778C9" w:rsidR="006002CA" w:rsidDel="004D713A" w:rsidRDefault="006002CA">
      <w:pPr>
        <w:rPr>
          <w:del w:id="879" w:author="admin" w:date="2018-12-27T10:36:00Z"/>
        </w:rPr>
        <w:pPrChange w:id="880" w:author="admin" w:date="2018-12-27T10:36:00Z">
          <w:pPr>
            <w:pStyle w:val="Bezodstpw"/>
          </w:pPr>
        </w:pPrChange>
      </w:pPr>
    </w:p>
    <w:p w14:paraId="41960AD6" w14:textId="57718E3C" w:rsidR="006002CA" w:rsidDel="004D713A" w:rsidRDefault="006002CA">
      <w:pPr>
        <w:rPr>
          <w:del w:id="881" w:author="admin" w:date="2018-12-27T10:36:00Z"/>
        </w:rPr>
        <w:pPrChange w:id="882" w:author="admin" w:date="2018-12-27T10:36:00Z">
          <w:pPr>
            <w:pStyle w:val="Bezodstpw"/>
          </w:pPr>
        </w:pPrChange>
      </w:pPr>
    </w:p>
    <w:p w14:paraId="342A98D2" w14:textId="3A6A7E1F" w:rsidR="006002CA" w:rsidDel="004D713A" w:rsidRDefault="006002CA">
      <w:pPr>
        <w:rPr>
          <w:del w:id="883" w:author="admin" w:date="2018-12-27T10:36:00Z"/>
        </w:rPr>
        <w:pPrChange w:id="884" w:author="admin" w:date="2018-12-27T10:36:00Z">
          <w:pPr>
            <w:pStyle w:val="Bezodstpw"/>
          </w:pPr>
        </w:pPrChange>
      </w:pPr>
    </w:p>
    <w:p w14:paraId="61358B66" w14:textId="22753B70" w:rsidR="006002CA" w:rsidDel="004D713A" w:rsidRDefault="006002CA">
      <w:pPr>
        <w:rPr>
          <w:del w:id="885" w:author="admin" w:date="2018-12-27T10:36:00Z"/>
        </w:rPr>
        <w:pPrChange w:id="886" w:author="admin" w:date="2018-12-27T10:36:00Z">
          <w:pPr>
            <w:pStyle w:val="Bezodstpw"/>
          </w:pPr>
        </w:pPrChange>
      </w:pPr>
    </w:p>
    <w:p w14:paraId="5E31C376" w14:textId="0675F8CE" w:rsidR="006002CA" w:rsidDel="004D713A" w:rsidRDefault="006002CA">
      <w:pPr>
        <w:rPr>
          <w:del w:id="887" w:author="admin" w:date="2018-12-27T10:36:00Z"/>
        </w:rPr>
        <w:pPrChange w:id="888" w:author="admin" w:date="2018-12-27T10:36:00Z">
          <w:pPr>
            <w:pStyle w:val="Bezodstpw"/>
          </w:pPr>
        </w:pPrChange>
      </w:pPr>
    </w:p>
    <w:p w14:paraId="362465ED" w14:textId="76D6A464" w:rsidR="006002CA" w:rsidDel="004D713A" w:rsidRDefault="006002CA">
      <w:pPr>
        <w:rPr>
          <w:del w:id="889" w:author="admin" w:date="2018-12-27T10:36:00Z"/>
        </w:rPr>
        <w:pPrChange w:id="890" w:author="admin" w:date="2018-12-27T10:36:00Z">
          <w:pPr>
            <w:pStyle w:val="Bezodstpw"/>
          </w:pPr>
        </w:pPrChange>
      </w:pPr>
    </w:p>
    <w:p w14:paraId="2D6709B1" w14:textId="236D7AF4" w:rsidR="006002CA" w:rsidDel="004D713A" w:rsidRDefault="006002CA">
      <w:pPr>
        <w:rPr>
          <w:del w:id="891" w:author="admin" w:date="2018-12-27T10:36:00Z"/>
        </w:rPr>
        <w:pPrChange w:id="892" w:author="admin" w:date="2018-12-27T10:36:00Z">
          <w:pPr>
            <w:pStyle w:val="Bezodstpw"/>
          </w:pPr>
        </w:pPrChange>
      </w:pPr>
    </w:p>
    <w:p w14:paraId="64EBA7E9" w14:textId="3A12A866" w:rsidR="006002CA" w:rsidDel="004D713A" w:rsidRDefault="006002CA">
      <w:pPr>
        <w:rPr>
          <w:del w:id="893" w:author="admin" w:date="2018-12-27T10:36:00Z"/>
        </w:rPr>
        <w:pPrChange w:id="894" w:author="admin" w:date="2018-12-27T10:36:00Z">
          <w:pPr>
            <w:pStyle w:val="Bezodstpw"/>
          </w:pPr>
        </w:pPrChange>
      </w:pPr>
    </w:p>
    <w:p w14:paraId="3F9582F7" w14:textId="77F71518" w:rsidR="006002CA" w:rsidDel="004D713A" w:rsidRDefault="006002CA" w:rsidP="004D713A">
      <w:pPr>
        <w:rPr>
          <w:del w:id="895" w:author="admin" w:date="2018-12-27T10:36:00Z"/>
        </w:rPr>
      </w:pPr>
    </w:p>
    <w:p w14:paraId="65CE1818" w14:textId="77777777" w:rsidR="006002CA" w:rsidRPr="006002CA" w:rsidRDefault="006002CA">
      <w:pPr>
        <w:pPrChange w:id="896" w:author="admin" w:date="2018-12-27T10:36:00Z">
          <w:pPr>
            <w:pStyle w:val="Bezodstpw"/>
          </w:pPr>
        </w:pPrChange>
      </w:pPr>
    </w:p>
    <w:sectPr w:rsidR="006002CA" w:rsidRPr="006002CA" w:rsidSect="00B326CB">
      <w:footerReference w:type="default" r:id="rId11"/>
      <w:endnotePr>
        <w:numFmt w:val="decimal"/>
      </w:end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DOW" w:date="2018-12-23T15:30:00Z" w:initials="D">
    <w:p w14:paraId="058BE4D9" w14:textId="76A4892E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Raport dobry, dobrze się czyta</w:t>
      </w:r>
      <w:r w:rsidR="00C83142">
        <w:t>, choć przydałoby się więcej konkretów.</w:t>
      </w:r>
      <w:r>
        <w:t>.</w:t>
      </w:r>
    </w:p>
    <w:p w14:paraId="62D70FD4" w14:textId="222BD8A1" w:rsidR="00F8531D" w:rsidRDefault="00F8531D" w:rsidP="00F8531D">
      <w:pPr>
        <w:pStyle w:val="Tekstkomentarza"/>
        <w:rPr>
          <w:rFonts w:ascii="Calibri" w:eastAsia="Segoe UI Emoji" w:hAnsi="Calibri" w:cs="Calibri"/>
        </w:rPr>
      </w:pPr>
      <w:r>
        <w:rPr>
          <w:rFonts w:ascii="Calibri" w:eastAsia="Segoe UI Emoji" w:hAnsi="Calibri" w:cs="Calibri"/>
        </w:rPr>
        <w:t>Zabrakło mi analiz SWOT, PESTEL, czy też 5 sił Portera, pomagają one w określeniu pozycji firmy</w:t>
      </w:r>
      <w:r w:rsidR="00B906FF">
        <w:rPr>
          <w:rFonts w:ascii="Calibri" w:eastAsia="Segoe UI Emoji" w:hAnsi="Calibri" w:cs="Calibri"/>
        </w:rPr>
        <w:t xml:space="preserve">, </w:t>
      </w:r>
      <w:r>
        <w:rPr>
          <w:rFonts w:ascii="Calibri" w:eastAsia="Segoe UI Emoji" w:hAnsi="Calibri" w:cs="Calibri"/>
        </w:rPr>
        <w:t xml:space="preserve"> i spojrzeniu w przyszłość.</w:t>
      </w:r>
      <w:r w:rsidR="00B906FF">
        <w:rPr>
          <w:rFonts w:ascii="Calibri" w:eastAsia="Segoe UI Emoji" w:hAnsi="Calibri" w:cs="Calibri"/>
        </w:rPr>
        <w:t xml:space="preserve"> Nie ma też dostatecznej analizy konkurencji, jej pozycji, zagrożeń z jej strony obecnie i w przyszłości, itp.</w:t>
      </w:r>
    </w:p>
    <w:p w14:paraId="6F871E4A" w14:textId="1F4BCAFF" w:rsidR="00F8531D" w:rsidRDefault="00F8531D">
      <w:pPr>
        <w:pStyle w:val="Tekstkomentarza"/>
        <w:rPr>
          <w:rFonts w:ascii="Calibri" w:eastAsia="Segoe UI Emoji" w:hAnsi="Calibri" w:cs="Calibri"/>
        </w:rPr>
      </w:pPr>
      <w:r>
        <w:t>Na limit ośmiu stron właściwego tekstu (bez tytułowej, spisu treści i literatury</w:t>
      </w:r>
      <w:r>
        <w:rPr>
          <w:rFonts w:ascii="Segoe UI Emoji" w:eastAsia="Segoe UI Emoji" w:hAnsi="Segoe UI Emoji" w:cs="Segoe UI Emoji"/>
        </w:rPr>
        <w:t>) wykorzystano tylko 6 stron, wi</w:t>
      </w:r>
      <w:r>
        <w:rPr>
          <w:rFonts w:ascii="Calibri" w:eastAsia="Segoe UI Emoji" w:hAnsi="Calibri" w:cs="Calibri"/>
        </w:rPr>
        <w:t>ęc spokojnie analizy by się zmieściły.</w:t>
      </w:r>
    </w:p>
    <w:p w14:paraId="45D310AC" w14:textId="77777777" w:rsidR="00CF40AD" w:rsidRDefault="00CF40AD" w:rsidP="005615DD">
      <w:pPr>
        <w:pStyle w:val="Tekstkomentarza"/>
      </w:pPr>
    </w:p>
    <w:p w14:paraId="4C17565B" w14:textId="7460EF8E" w:rsidR="005615DD" w:rsidRDefault="005615DD" w:rsidP="005615DD">
      <w:pPr>
        <w:pStyle w:val="Tekstkomentarza"/>
      </w:pPr>
      <w:r>
        <w:t>To czego mi brakuje to:</w:t>
      </w:r>
    </w:p>
    <w:p w14:paraId="3658C431" w14:textId="156122D8" w:rsidR="005615DD" w:rsidRDefault="005615DD" w:rsidP="005615DD">
      <w:pPr>
        <w:pStyle w:val="Tekstkomentarza"/>
      </w:pPr>
      <w:r>
        <w:t>wytypowania na początku raportu (nie na końcu) konkretnych (do czterech) celi strategicznych do osiągnięcia na kolejne 10 lat. I dalsze części byłyby uzasadnieniem i rozwinięciem tychże.</w:t>
      </w:r>
      <w:r w:rsidR="00130D26">
        <w:t xml:space="preserve"> </w:t>
      </w:r>
    </w:p>
    <w:p w14:paraId="4A826D11" w14:textId="77777777" w:rsidR="00B906FF" w:rsidRDefault="00B906FF" w:rsidP="005615DD">
      <w:pPr>
        <w:pStyle w:val="Tekstkomentarza"/>
      </w:pPr>
    </w:p>
    <w:p w14:paraId="39B767D6" w14:textId="4D337A83" w:rsidR="005615DD" w:rsidRDefault="005615DD">
      <w:pPr>
        <w:pStyle w:val="Tekstkomentarza"/>
        <w:rPr>
          <w:rFonts w:ascii="Calibri" w:hAnsi="Calibri" w:cs="Calibri"/>
        </w:rPr>
      </w:pPr>
    </w:p>
    <w:p w14:paraId="4AEFE03C" w14:textId="6F7A462B" w:rsidR="00CF40AD" w:rsidRDefault="00CF40AD">
      <w:pPr>
        <w:pStyle w:val="Tekstkomentarza"/>
        <w:rPr>
          <w:rFonts w:ascii="Calibri" w:hAnsi="Calibri" w:cs="Calibri"/>
        </w:rPr>
      </w:pPr>
    </w:p>
    <w:p w14:paraId="40E2E0CC" w14:textId="06C1E912" w:rsidR="00CF40AD" w:rsidRDefault="00CF40AD">
      <w:pPr>
        <w:pStyle w:val="Tekstkomentarza"/>
        <w:rPr>
          <w:rFonts w:ascii="Calibri" w:hAnsi="Calibri" w:cs="Calibri"/>
        </w:rPr>
      </w:pPr>
      <w:r>
        <w:rPr>
          <w:rFonts w:ascii="Calibri" w:hAnsi="Calibri" w:cs="Calibri"/>
        </w:rPr>
        <w:t>Reszta uwag w komentarzach</w:t>
      </w:r>
      <w:r w:rsidR="00826C0F">
        <w:rPr>
          <w:rFonts w:ascii="Calibri" w:hAnsi="Calibri" w:cs="Calibri"/>
        </w:rPr>
        <w:t>.</w:t>
      </w:r>
    </w:p>
    <w:p w14:paraId="58171E32" w14:textId="09EE4905" w:rsidR="00826C0F" w:rsidRPr="00F8531D" w:rsidRDefault="00826C0F">
      <w:pPr>
        <w:pStyle w:val="Tekstkomentarza"/>
        <w:rPr>
          <w:rFonts w:ascii="Calibri" w:hAnsi="Calibri" w:cs="Calibri"/>
        </w:rPr>
      </w:pPr>
      <w:r>
        <w:t>Uwagi proszę także uwzględnić w przygotowywanej prezentacji.</w:t>
      </w:r>
    </w:p>
    <w:p w14:paraId="2DA1FAC4" w14:textId="77777777" w:rsidR="005D000E" w:rsidRDefault="005D000E">
      <w:pPr>
        <w:pStyle w:val="Tekstkomentarza"/>
      </w:pPr>
    </w:p>
  </w:comment>
  <w:comment w:id="139" w:author="DOW" w:date="2018-12-23T14:54:00Z" w:initials="D">
    <w:p w14:paraId="3A1DEAAC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proofErr w:type="spellStart"/>
      <w:r>
        <w:t>b.dobre</w:t>
      </w:r>
      <w:proofErr w:type="spellEnd"/>
    </w:p>
  </w:comment>
  <w:comment w:id="145" w:author="DOW" w:date="2018-12-23T14:55:00Z" w:initials="D">
    <w:p w14:paraId="28C0AE8A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proszę o dobre sformatowanie dokumentu, aby wyglądał profesjonalnie =&gt; justyfikacja</w:t>
      </w:r>
    </w:p>
  </w:comment>
  <w:comment w:id="201" w:author="DOW" w:date="2018-12-23T14:57:00Z" w:initials="D">
    <w:p w14:paraId="02F4A6C0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dobre, ale może więcej konkretów</w:t>
      </w:r>
      <w:r w:rsidR="005D000E">
        <w:t>.</w:t>
      </w:r>
    </w:p>
    <w:p w14:paraId="7EADB337" w14:textId="77777777" w:rsidR="005D000E" w:rsidRDefault="005D000E">
      <w:pPr>
        <w:pStyle w:val="Tekstkomentarza"/>
      </w:pPr>
      <w:r>
        <w:t>Przydałaby się analiza SWOT</w:t>
      </w:r>
    </w:p>
  </w:comment>
  <w:comment w:id="410" w:author="DOW" w:date="2018-12-23T14:58:00Z" w:initials="D">
    <w:p w14:paraId="68C15046" w14:textId="77777777" w:rsidR="008D6C2A" w:rsidRDefault="008D6C2A">
      <w:pPr>
        <w:pStyle w:val="Tekstkomentarza"/>
      </w:pPr>
      <w:r>
        <w:rPr>
          <w:rStyle w:val="Odwoaniedokomentarza"/>
        </w:rPr>
        <w:annotationRef/>
      </w:r>
      <w:r>
        <w:t>odnośniki proszę w formacie [2]. Będą lepiej widoczne.</w:t>
      </w:r>
    </w:p>
  </w:comment>
  <w:comment w:id="436" w:author="DOW" w:date="2018-12-23T15:01:00Z" w:initials="D">
    <w:p w14:paraId="5B31719C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Tym bardziej że dla użytkownika nie jest istotne, czy ma 4G czy 5G. Ważne są usługi i ich jakość.</w:t>
      </w:r>
    </w:p>
  </w:comment>
  <w:comment w:id="454" w:author="DOW" w:date="2018-12-23T15:03:00Z" w:initials="D">
    <w:p w14:paraId="12E041E5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Ok, bardzo istotne</w:t>
      </w:r>
    </w:p>
  </w:comment>
  <w:comment w:id="465" w:author="DOW" w:date="2018-12-23T15:05:00Z" w:initials="D">
    <w:p w14:paraId="404CA7F6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>Szerszy komentarz</w:t>
      </w:r>
    </w:p>
  </w:comment>
  <w:comment w:id="472" w:author="DOW" w:date="2018-12-23T15:04:00Z" w:initials="D">
    <w:p w14:paraId="57D463EE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>
        <w:t xml:space="preserve">Szerszy komentarz </w:t>
      </w:r>
    </w:p>
  </w:comment>
  <w:comment w:id="484" w:author="DOW" w:date="2018-12-23T15:09:00Z" w:initials="D">
    <w:p w14:paraId="0A0A79F4" w14:textId="77777777" w:rsidR="00742FAB" w:rsidRDefault="00742FAB">
      <w:pPr>
        <w:pStyle w:val="Tekstkomentarza"/>
      </w:pPr>
      <w:r>
        <w:rPr>
          <w:rStyle w:val="Odwoaniedokomentarza"/>
        </w:rPr>
        <w:annotationRef/>
      </w:r>
      <w:r w:rsidR="00802102">
        <w:t>Na czym dokładnie ma polegać zmiana</w:t>
      </w:r>
    </w:p>
  </w:comment>
  <w:comment w:id="540" w:author="DOW" w:date="2018-12-23T15:12:00Z" w:initials="D">
    <w:p w14:paraId="4EF54CF9" w14:textId="77777777" w:rsidR="00802102" w:rsidRDefault="00802102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552" w:author="DOW" w:date="2018-12-23T15:12:00Z" w:initials="D">
    <w:p w14:paraId="3396C34D" w14:textId="77777777" w:rsidR="00802102" w:rsidRDefault="00802102">
      <w:pPr>
        <w:pStyle w:val="Tekstkomentarza"/>
      </w:pPr>
      <w:r>
        <w:rPr>
          <w:rStyle w:val="Odwoaniedokomentarza"/>
        </w:rPr>
        <w:annotationRef/>
      </w:r>
      <w:r>
        <w:t>jakiś z tego wniosek?</w:t>
      </w:r>
    </w:p>
  </w:comment>
  <w:comment w:id="683" w:author="DOW" w:date="2018-12-23T15:36:00Z" w:initials="D">
    <w:p w14:paraId="39CF2874" w14:textId="77777777" w:rsidR="00F8531D" w:rsidRDefault="00F8531D">
      <w:pPr>
        <w:pStyle w:val="Tekstkomentarza"/>
      </w:pPr>
      <w:r>
        <w:rPr>
          <w:rStyle w:val="Odwoaniedokomentarza"/>
        </w:rPr>
        <w:annotationRef/>
      </w:r>
      <w:r>
        <w:t>Zabrakło mi czegoś naprawdę nowego, Play zawsze był prekursorem we wprowadzaniu nowinek czy to organizacyjnych czy abonamentowych.</w:t>
      </w:r>
    </w:p>
  </w:comment>
  <w:comment w:id="695" w:author="DOW" w:date="2018-12-23T15:20:00Z" w:initials="D">
    <w:p w14:paraId="5B4FCEEB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????</w:t>
      </w:r>
    </w:p>
  </w:comment>
  <w:comment w:id="702" w:author="DOW" w:date="2018-12-23T15:21:00Z" w:initials="D">
    <w:p w14:paraId="1FC1F2FA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Było w pierwszym zdaniu</w:t>
      </w:r>
    </w:p>
  </w:comment>
  <w:comment w:id="738" w:author="DOW" w:date="2018-12-23T15:22:00Z" w:initials="D">
    <w:p w14:paraId="6E931FFB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814" w:author="DOW" w:date="2018-12-23T15:27:00Z" w:initials="D">
    <w:p w14:paraId="1D3EE51C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ok</w:t>
      </w:r>
    </w:p>
  </w:comment>
  <w:comment w:id="830" w:author="DOW" w:date="2018-12-23T15:27:00Z" w:initials="D">
    <w:p w14:paraId="10E81FA4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>dobre</w:t>
      </w:r>
    </w:p>
  </w:comment>
  <w:comment w:id="839" w:author="DOW" w:date="2018-12-23T15:27:00Z" w:initials="D">
    <w:p w14:paraId="3412A075" w14:textId="77777777" w:rsidR="005D000E" w:rsidRDefault="005D000E">
      <w:pPr>
        <w:pStyle w:val="Tekstkomentarza"/>
      </w:pPr>
      <w:r>
        <w:rPr>
          <w:rStyle w:val="Odwoaniedokomentarza"/>
        </w:rPr>
        <w:annotationRef/>
      </w:r>
      <w:r>
        <w:t xml:space="preserve">to nie podsumowanie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9A28617" w14:textId="77777777" w:rsidR="005D000E" w:rsidRDefault="005D000E">
      <w:pPr>
        <w:pStyle w:val="Tekstkomentarza"/>
      </w:pPr>
      <w:r>
        <w:t>Cele powinny być na początku raportu i im wszystko podporządkowane.</w:t>
      </w:r>
    </w:p>
    <w:p w14:paraId="7AFEF52C" w14:textId="77777777" w:rsidR="005D000E" w:rsidRDefault="005D000E">
      <w:pPr>
        <w:pStyle w:val="Tekstkomentarza"/>
      </w:pPr>
    </w:p>
    <w:p w14:paraId="22108A81" w14:textId="77777777" w:rsidR="005D000E" w:rsidRDefault="005D000E">
      <w:pPr>
        <w:pStyle w:val="Tekstkomentarza"/>
      </w:pPr>
      <w:r>
        <w:t>Literatura jako podpunkt nie przypis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A1FAC4" w15:done="0"/>
  <w15:commentEx w15:paraId="3A1DEAAC" w15:done="0"/>
  <w15:commentEx w15:paraId="28C0AE8A" w15:done="0"/>
  <w15:commentEx w15:paraId="7EADB337" w15:done="0"/>
  <w15:commentEx w15:paraId="68C15046" w15:done="0"/>
  <w15:commentEx w15:paraId="5B31719C" w15:done="0"/>
  <w15:commentEx w15:paraId="12E041E5" w15:done="0"/>
  <w15:commentEx w15:paraId="404CA7F6" w15:done="0"/>
  <w15:commentEx w15:paraId="57D463EE" w15:done="0"/>
  <w15:commentEx w15:paraId="0A0A79F4" w15:done="0"/>
  <w15:commentEx w15:paraId="4EF54CF9" w15:done="0"/>
  <w15:commentEx w15:paraId="3396C34D" w15:done="0"/>
  <w15:commentEx w15:paraId="39CF2874" w15:done="0"/>
  <w15:commentEx w15:paraId="5B4FCEEB" w15:done="0"/>
  <w15:commentEx w15:paraId="1FC1F2FA" w15:done="0"/>
  <w15:commentEx w15:paraId="6E931FFB" w15:done="0"/>
  <w15:commentEx w15:paraId="1D3EE51C" w15:done="0"/>
  <w15:commentEx w15:paraId="10E81FA4" w15:done="0"/>
  <w15:commentEx w15:paraId="22108A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A1FAC4" w16cid:durableId="1FCA28A7"/>
  <w16cid:commentId w16cid:paraId="3A1DEAAC" w16cid:durableId="1FCA2020"/>
  <w16cid:commentId w16cid:paraId="28C0AE8A" w16cid:durableId="1FCA204A"/>
  <w16cid:commentId w16cid:paraId="7EADB337" w16cid:durableId="1FCA20DA"/>
  <w16cid:commentId w16cid:paraId="68C15046" w16cid:durableId="1FCA2113"/>
  <w16cid:commentId w16cid:paraId="5B31719C" w16cid:durableId="1FCA21B9"/>
  <w16cid:commentId w16cid:paraId="12E041E5" w16cid:durableId="1FCA2238"/>
  <w16cid:commentId w16cid:paraId="404CA7F6" w16cid:durableId="1FCA22AC"/>
  <w16cid:commentId w16cid:paraId="57D463EE" w16cid:durableId="1FCA2298"/>
  <w16cid:commentId w16cid:paraId="0A0A79F4" w16cid:durableId="1FCA23A4"/>
  <w16cid:commentId w16cid:paraId="4EF54CF9" w16cid:durableId="1FCA246B"/>
  <w16cid:commentId w16cid:paraId="3396C34D" w16cid:durableId="1FCA2475"/>
  <w16cid:commentId w16cid:paraId="39CF2874" w16cid:durableId="1FCA29E0"/>
  <w16cid:commentId w16cid:paraId="5B4FCEEB" w16cid:durableId="1FCA2648"/>
  <w16cid:commentId w16cid:paraId="1FC1F2FA" w16cid:durableId="1FCA265D"/>
  <w16cid:commentId w16cid:paraId="6E931FFB" w16cid:durableId="1FCA26CC"/>
  <w16cid:commentId w16cid:paraId="1D3EE51C" w16cid:durableId="1FCA27E4"/>
  <w16cid:commentId w16cid:paraId="10E81FA4" w16cid:durableId="1FCA27D7"/>
  <w16cid:commentId w16cid:paraId="22108A81" w16cid:durableId="1FCA27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4A682" w14:textId="77777777" w:rsidR="008132F9" w:rsidRDefault="008132F9" w:rsidP="001F5B24">
      <w:pPr>
        <w:spacing w:after="0" w:line="240" w:lineRule="auto"/>
      </w:pPr>
      <w:r>
        <w:separator/>
      </w:r>
    </w:p>
  </w:endnote>
  <w:endnote w:type="continuationSeparator" w:id="0">
    <w:p w14:paraId="07FD9A06" w14:textId="77777777" w:rsidR="008132F9" w:rsidRDefault="008132F9" w:rsidP="001F5B24">
      <w:pPr>
        <w:spacing w:after="0" w:line="240" w:lineRule="auto"/>
      </w:pPr>
      <w:r>
        <w:continuationSeparator/>
      </w:r>
    </w:p>
  </w:endnote>
  <w:endnote w:id="1">
    <w:p w14:paraId="6BF2C7AF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" w:history="1">
        <w:r>
          <w:rPr>
            <w:rStyle w:val="Hipercze"/>
            <w:rFonts w:ascii="Arial" w:hAnsi="Arial" w:cs="Arial"/>
            <w:color w:val="1155CC"/>
          </w:rPr>
          <w:t>http://www.speedtest.pl/wiadomosci/internet-mobilny/t-mobile-play-swiatlowody/</w:t>
        </w:r>
      </w:hyperlink>
    </w:p>
  </w:endnote>
  <w:endnote w:id="2">
    <w:p w14:paraId="5BE36C5A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2" w:history="1">
        <w:r>
          <w:rPr>
            <w:rStyle w:val="Hipercze"/>
            <w:rFonts w:ascii="Arial" w:hAnsi="Arial" w:cs="Arial"/>
            <w:color w:val="1155CC"/>
          </w:rPr>
          <w:t>https://www.t3.com/news/best-5g-phones</w:t>
        </w:r>
      </w:hyperlink>
    </w:p>
  </w:endnote>
  <w:endnote w:id="3">
    <w:p w14:paraId="3EC09921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3" w:history="1">
        <w:r w:rsidR="001308AD">
          <w:rPr>
            <w:rStyle w:val="Hipercze"/>
            <w:rFonts w:ascii="Arial" w:hAnsi="Arial" w:cs="Arial"/>
            <w:color w:val="1155CC"/>
          </w:rPr>
          <w:t>https://www.24gliwice.pl/wiadomosci/szykuje-sie-protest-przeciw-testom-5g-w-gliwicach-bedziemy-smazeni-przez-mikrofale-jak-parowki/</w:t>
        </w:r>
      </w:hyperlink>
    </w:p>
  </w:endnote>
  <w:endnote w:id="4">
    <w:p w14:paraId="7DBF580F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4" w:history="1">
        <w:r w:rsidR="001308AD">
          <w:rPr>
            <w:rStyle w:val="Hipercze"/>
            <w:rFonts w:ascii="Arial" w:hAnsi="Arial" w:cs="Arial"/>
            <w:color w:val="1155CC"/>
          </w:rPr>
          <w:t>https://www.wirtualnemedia.pl/artykul/wydatki-reklamowe-play-dane-za-2016-rok-i-2017</w:t>
        </w:r>
      </w:hyperlink>
    </w:p>
  </w:endnote>
  <w:endnote w:id="5">
    <w:p w14:paraId="30A225D2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5" w:history="1">
        <w:r w:rsidR="001308AD">
          <w:rPr>
            <w:rStyle w:val="Hipercze"/>
            <w:rFonts w:ascii="Arial" w:hAnsi="Arial" w:cs="Arial"/>
            <w:color w:val="1155CC"/>
          </w:rPr>
          <w:t>https://www.telko.in/rynek-zrecenzowal-plany-dla-5g-w-polsce</w:t>
        </w:r>
      </w:hyperlink>
    </w:p>
  </w:endnote>
  <w:endnote w:id="6">
    <w:p w14:paraId="5791B231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6" w:history="1">
        <w:r w:rsidR="001308AD">
          <w:rPr>
            <w:rStyle w:val="Hipercze"/>
            <w:rFonts w:ascii="Arial" w:hAnsi="Arial" w:cs="Arial"/>
            <w:color w:val="1155CC"/>
          </w:rPr>
          <w:t>https://www.telko.in/debata-jak-wdrazac-5g-w-polsce,2</w:t>
        </w:r>
      </w:hyperlink>
    </w:p>
  </w:endnote>
  <w:endnote w:id="7">
    <w:p w14:paraId="0B6DF7E4" w14:textId="77777777" w:rsidR="001F5B24" w:rsidRDefault="001F5B24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7" w:history="1">
        <w:r w:rsidR="001308AD">
          <w:rPr>
            <w:rStyle w:val="Hipercze"/>
            <w:rFonts w:ascii="Arial" w:hAnsi="Arial" w:cs="Arial"/>
            <w:color w:val="1155CC"/>
          </w:rPr>
          <w:t>http://www.speedtest.pl/wiadomosci/5g/huawei-testy-5g-wlochy/</w:t>
        </w:r>
      </w:hyperlink>
    </w:p>
  </w:endnote>
  <w:endnote w:id="8">
    <w:p w14:paraId="14CBA37F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8" w:history="1">
        <w:r>
          <w:rPr>
            <w:rStyle w:val="Hipercze"/>
            <w:rFonts w:ascii="Arial" w:hAnsi="Arial" w:cs="Arial"/>
            <w:color w:val="1155CC"/>
          </w:rPr>
          <w:t>https://antyweb.pl/volte-dostepne-juz-play-niestety-jeszcze-dla-wszystkich/</w:t>
        </w:r>
      </w:hyperlink>
    </w:p>
  </w:endnote>
  <w:endnote w:id="9">
    <w:p w14:paraId="634C056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9" w:history="1">
        <w:r>
          <w:rPr>
            <w:rStyle w:val="Hipercze"/>
            <w:rFonts w:ascii="Arial" w:hAnsi="Arial" w:cs="Arial"/>
            <w:color w:val="1155CC"/>
          </w:rPr>
          <w:t>http://wificalling-volte.pl/</w:t>
        </w:r>
      </w:hyperlink>
    </w:p>
  </w:endnote>
  <w:endnote w:id="10">
    <w:p w14:paraId="7678C23E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0" w:history="1">
        <w:r w:rsidR="00DB6DA7">
          <w:rPr>
            <w:rStyle w:val="Hipercze"/>
            <w:rFonts w:ascii="Arial" w:hAnsi="Arial" w:cs="Arial"/>
            <w:color w:val="1155CC"/>
          </w:rPr>
          <w:t>https://antyweb.pl/play-zasieg-nowe-nadajniki/</w:t>
        </w:r>
      </w:hyperlink>
    </w:p>
  </w:endnote>
  <w:endnote w:id="11">
    <w:p w14:paraId="11C0C5B4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1" w:history="1">
        <w:r w:rsidR="00DB6DA7">
          <w:rPr>
            <w:rStyle w:val="Hipercze"/>
            <w:rFonts w:ascii="Arial" w:hAnsi="Arial" w:cs="Arial"/>
            <w:color w:val="1155CC"/>
          </w:rPr>
          <w:t>https://gsmonline.pl/artykuly/play-wylacza-roaming-krajowy-koniec</w:t>
        </w:r>
      </w:hyperlink>
    </w:p>
  </w:endnote>
  <w:endnote w:id="12">
    <w:p w14:paraId="2B6D4390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2" w:history="1">
        <w:r w:rsidR="00DB6DA7">
          <w:rPr>
            <w:rStyle w:val="Hipercze"/>
            <w:rFonts w:ascii="Arial" w:hAnsi="Arial" w:cs="Arial"/>
            <w:color w:val="1155CC"/>
          </w:rPr>
          <w:t>https://www.parkiet.com/Technologie-i-IT/308149982-Play-Communications-obniza-zalozenia-na-2018-rok-i-tnie-dywidende.html</w:t>
        </w:r>
      </w:hyperlink>
    </w:p>
  </w:endnote>
  <w:endnote w:id="13">
    <w:p w14:paraId="19C5B57F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3" w:history="1">
        <w:r w:rsidR="00DB6DA7">
          <w:rPr>
            <w:rStyle w:val="Hipercze"/>
            <w:rFonts w:ascii="Arial" w:hAnsi="Arial" w:cs="Arial"/>
            <w:color w:val="1155CC"/>
          </w:rPr>
          <w:t>https://komorkomat.pl/play-zasieg-eksperyment-poznan/</w:t>
        </w:r>
      </w:hyperlink>
    </w:p>
  </w:endnote>
  <w:endnote w:id="14">
    <w:p w14:paraId="50D075DE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4" w:history="1">
        <w:r w:rsidR="00DB6DA7">
          <w:rPr>
            <w:rStyle w:val="Hipercze"/>
            <w:rFonts w:ascii="Arial" w:hAnsi="Arial" w:cs="Arial"/>
            <w:color w:val="1155CC"/>
          </w:rPr>
          <w:t>https://antyweb.pl/roaming-krajowy-play-predkosc-sieci/</w:t>
        </w:r>
      </w:hyperlink>
    </w:p>
  </w:endnote>
  <w:endnote w:id="15">
    <w:p w14:paraId="6846B058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5" w:history="1">
        <w:r w:rsidR="00DB6DA7">
          <w:rPr>
            <w:rStyle w:val="Hipercze"/>
            <w:rFonts w:ascii="Arial" w:hAnsi="Arial" w:cs="Arial"/>
            <w:color w:val="1155CC"/>
          </w:rPr>
          <w:t>https://www.telepolis.pl/wiadomosci/prawo-finanse-statystyki/prezes-uke-o-pem-i-5g-zwiekszamy-normy-promieniowania-albo-stawiamy-wiecej-nadajnikow</w:t>
        </w:r>
      </w:hyperlink>
    </w:p>
  </w:endnote>
  <w:endnote w:id="16">
    <w:p w14:paraId="7AE812F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6" w:history="1">
        <w:r>
          <w:rPr>
            <w:rStyle w:val="Hipercze"/>
            <w:rFonts w:ascii="Arial" w:hAnsi="Arial" w:cs="Arial"/>
            <w:color w:val="1155CC"/>
          </w:rPr>
          <w:t>https://www.youtube.com/watch?v=g4OuyPBjnoA</w:t>
        </w:r>
      </w:hyperlink>
    </w:p>
  </w:endnote>
  <w:endnote w:id="17">
    <w:p w14:paraId="342D206B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7" w:history="1">
        <w:r>
          <w:rPr>
            <w:rStyle w:val="Hipercze"/>
            <w:rFonts w:ascii="Arial" w:hAnsi="Arial" w:cs="Arial"/>
            <w:color w:val="1155CC"/>
          </w:rPr>
          <w:t>https://www.gry-online.pl/S013.asp?ID=109987</w:t>
        </w:r>
      </w:hyperlink>
    </w:p>
  </w:endnote>
  <w:endnote w:id="18">
    <w:p w14:paraId="42417ED0" w14:textId="77777777" w:rsidR="001308AD" w:rsidRDefault="001308AD">
      <w:pPr>
        <w:pStyle w:val="Tekstprzypisukocowego"/>
      </w:pPr>
      <w:r>
        <w:rPr>
          <w:rStyle w:val="Odwoanieprzypisukocowego"/>
        </w:rPr>
        <w:endnoteRef/>
      </w:r>
      <w:r>
        <w:t xml:space="preserve"> </w:t>
      </w:r>
      <w:hyperlink r:id="rId18" w:history="1">
        <w:r>
          <w:rPr>
            <w:rStyle w:val="Hipercze"/>
            <w:rFonts w:ascii="Arial" w:hAnsi="Arial" w:cs="Arial"/>
            <w:color w:val="1155CC"/>
          </w:rPr>
          <w:t>https://www.wirtualnemedia.pl/artykul/play-wyniki-2017-rok-ilu-ma-klientow-i-abonentow-jaki-zysk-dlug-i-przychody-w-2017-roku-a-15-2-mln-klientow-w-tym-9-4-mln-abonentow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1838866"/>
      <w:docPartObj>
        <w:docPartGallery w:val="Page Numbers (Bottom of Page)"/>
        <w:docPartUnique/>
      </w:docPartObj>
    </w:sdtPr>
    <w:sdtEndPr/>
    <w:sdtContent>
      <w:p w14:paraId="1205B0A5" w14:textId="77777777" w:rsidR="0026503C" w:rsidRDefault="0026503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696">
          <w:rPr>
            <w:noProof/>
          </w:rPr>
          <w:t>8</w:t>
        </w:r>
        <w:r>
          <w:fldChar w:fldCharType="end"/>
        </w:r>
      </w:p>
    </w:sdtContent>
  </w:sdt>
  <w:p w14:paraId="7F5669B4" w14:textId="77777777" w:rsidR="0026503C" w:rsidRDefault="002650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FBE1E" w14:textId="77777777" w:rsidR="008132F9" w:rsidRDefault="008132F9" w:rsidP="001F5B24">
      <w:pPr>
        <w:spacing w:after="0" w:line="240" w:lineRule="auto"/>
      </w:pPr>
      <w:r>
        <w:separator/>
      </w:r>
    </w:p>
  </w:footnote>
  <w:footnote w:type="continuationSeparator" w:id="0">
    <w:p w14:paraId="665A01AE" w14:textId="77777777" w:rsidR="008132F9" w:rsidRDefault="008132F9" w:rsidP="001F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62CD"/>
    <w:multiLevelType w:val="hybridMultilevel"/>
    <w:tmpl w:val="204410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3D01"/>
    <w:multiLevelType w:val="multilevel"/>
    <w:tmpl w:val="6C36F1BE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EC5D30"/>
    <w:multiLevelType w:val="hybridMultilevel"/>
    <w:tmpl w:val="AADC6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61911"/>
    <w:multiLevelType w:val="hybridMultilevel"/>
    <w:tmpl w:val="BA305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B14F7"/>
    <w:multiLevelType w:val="hybridMultilevel"/>
    <w:tmpl w:val="FDFC3110"/>
    <w:lvl w:ilvl="0" w:tplc="0415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5" w15:restartNumberingAfterBreak="0">
    <w:nsid w:val="674A5521"/>
    <w:multiLevelType w:val="hybridMultilevel"/>
    <w:tmpl w:val="695A0E82"/>
    <w:lvl w:ilvl="0" w:tplc="FC120656">
      <w:start w:val="1"/>
      <w:numFmt w:val="decimal"/>
      <w:pStyle w:val="Nagwek2"/>
      <w:lvlText w:val="4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9016F"/>
    <w:multiLevelType w:val="hybridMultilevel"/>
    <w:tmpl w:val="BD6456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91A8D"/>
    <w:multiLevelType w:val="hybridMultilevel"/>
    <w:tmpl w:val="8A7A0E24"/>
    <w:lvl w:ilvl="0" w:tplc="DEAAC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  <w15:person w15:author="DOW">
    <w15:presenceInfo w15:providerId="None" w15:userId="D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0C"/>
    <w:rsid w:val="00021621"/>
    <w:rsid w:val="00047BCA"/>
    <w:rsid w:val="00094868"/>
    <w:rsid w:val="000D430C"/>
    <w:rsid w:val="000F2953"/>
    <w:rsid w:val="001058DE"/>
    <w:rsid w:val="001308AD"/>
    <w:rsid w:val="00130D26"/>
    <w:rsid w:val="00176011"/>
    <w:rsid w:val="001C3EE2"/>
    <w:rsid w:val="001F5B24"/>
    <w:rsid w:val="00207A28"/>
    <w:rsid w:val="0022095D"/>
    <w:rsid w:val="002442A1"/>
    <w:rsid w:val="0026503C"/>
    <w:rsid w:val="002B78EA"/>
    <w:rsid w:val="003529C3"/>
    <w:rsid w:val="00353F82"/>
    <w:rsid w:val="004B43F9"/>
    <w:rsid w:val="004D713A"/>
    <w:rsid w:val="005615DD"/>
    <w:rsid w:val="005B28FB"/>
    <w:rsid w:val="005C77B8"/>
    <w:rsid w:val="005D000E"/>
    <w:rsid w:val="006002CA"/>
    <w:rsid w:val="006430D9"/>
    <w:rsid w:val="00720CC3"/>
    <w:rsid w:val="00742FAB"/>
    <w:rsid w:val="00744B7A"/>
    <w:rsid w:val="0076627B"/>
    <w:rsid w:val="00794779"/>
    <w:rsid w:val="00802102"/>
    <w:rsid w:val="008132F9"/>
    <w:rsid w:val="00826C0F"/>
    <w:rsid w:val="00857F16"/>
    <w:rsid w:val="008C5908"/>
    <w:rsid w:val="008D6C2A"/>
    <w:rsid w:val="00975CF5"/>
    <w:rsid w:val="009A6DD3"/>
    <w:rsid w:val="009B61A9"/>
    <w:rsid w:val="00B326CB"/>
    <w:rsid w:val="00B5162D"/>
    <w:rsid w:val="00B906FF"/>
    <w:rsid w:val="00BD04A9"/>
    <w:rsid w:val="00C83142"/>
    <w:rsid w:val="00CD56B0"/>
    <w:rsid w:val="00CF40AD"/>
    <w:rsid w:val="00D46DBE"/>
    <w:rsid w:val="00D65EB8"/>
    <w:rsid w:val="00DB6DA7"/>
    <w:rsid w:val="00DC3F26"/>
    <w:rsid w:val="00E24C04"/>
    <w:rsid w:val="00E2767D"/>
    <w:rsid w:val="00E37827"/>
    <w:rsid w:val="00E4692E"/>
    <w:rsid w:val="00E57E37"/>
    <w:rsid w:val="00E66BDA"/>
    <w:rsid w:val="00F11696"/>
    <w:rsid w:val="00F77330"/>
    <w:rsid w:val="00F8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55EB0"/>
  <w15:chartTrackingRefBased/>
  <w15:docId w15:val="{27407E57-0AF7-470C-B6AE-911A6487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next w:val="Bezodstpw"/>
    <w:qFormat/>
    <w:rsid w:val="00F77330"/>
    <w:rPr>
      <w:sz w:val="2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D430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75CF5"/>
    <w:pPr>
      <w:keepNext/>
      <w:keepLines/>
      <w:numPr>
        <w:numId w:val="8"/>
      </w:numPr>
      <w:spacing w:before="40" w:after="120"/>
      <w:outlineLvl w:val="1"/>
    </w:pPr>
    <w:rPr>
      <w:rFonts w:asciiTheme="majorHAnsi" w:eastAsiaTheme="majorEastAsia" w:hAnsiTheme="majorHAnsi" w:cstheme="majorBidi"/>
      <w:b/>
      <w:color w:val="9CC2E5" w:themeColor="accent1" w:themeTint="99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430C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D430C"/>
    <w:pPr>
      <w:numPr>
        <w:numId w:val="0"/>
      </w:num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0D430C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94868"/>
    <w:pPr>
      <w:tabs>
        <w:tab w:val="left" w:pos="680"/>
        <w:tab w:val="right" w:leader="dot" w:pos="9062"/>
      </w:tabs>
      <w:spacing w:after="100"/>
      <w:pPrChange w:id="0" w:author="admin" w:date="2018-12-27T10:56:00Z">
        <w:pPr>
          <w:spacing w:after="100" w:line="259" w:lineRule="auto"/>
        </w:pPr>
      </w:pPrChange>
    </w:pPr>
    <w:rPr>
      <w:rPrChange w:id="0" w:author="admin" w:date="2018-12-27T10:56:00Z">
        <w:rPr>
          <w:rFonts w:asciiTheme="minorHAnsi" w:eastAsiaTheme="minorHAnsi" w:hAnsiTheme="minorHAnsi" w:cstheme="minorBidi"/>
          <w:sz w:val="26"/>
          <w:szCs w:val="22"/>
          <w:lang w:val="pl-PL" w:eastAsia="en-US" w:bidi="ar-SA"/>
        </w:rPr>
      </w:rPrChange>
    </w:rPr>
  </w:style>
  <w:style w:type="character" w:styleId="Hipercze">
    <w:name w:val="Hyperlink"/>
    <w:basedOn w:val="Domylnaczcionkaakapitu"/>
    <w:uiPriority w:val="99"/>
    <w:unhideWhenUsed/>
    <w:rsid w:val="000D430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47BCA"/>
    <w:rPr>
      <w:rFonts w:asciiTheme="majorHAnsi" w:eastAsiaTheme="majorEastAsia" w:hAnsiTheme="majorHAnsi" w:cstheme="majorBidi"/>
      <w:b/>
      <w:color w:val="9CC2E5" w:themeColor="accent1" w:themeTint="99"/>
      <w:sz w:val="32"/>
      <w:szCs w:val="26"/>
    </w:rPr>
  </w:style>
  <w:style w:type="paragraph" w:styleId="Bezodstpw">
    <w:name w:val="No Spacing"/>
    <w:uiPriority w:val="1"/>
    <w:qFormat/>
    <w:rsid w:val="009A6DD3"/>
    <w:pPr>
      <w:spacing w:after="0" w:line="240" w:lineRule="auto"/>
    </w:pPr>
    <w:rPr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75CF5"/>
    <w:pPr>
      <w:tabs>
        <w:tab w:val="left" w:pos="1540"/>
        <w:tab w:val="right" w:leader="dot" w:pos="9062"/>
      </w:tabs>
      <w:spacing w:after="100"/>
      <w:ind w:left="680"/>
    </w:pPr>
  </w:style>
  <w:style w:type="paragraph" w:styleId="Spistreci3">
    <w:name w:val="toc 3"/>
    <w:basedOn w:val="Normalny"/>
    <w:next w:val="Normalny"/>
    <w:autoRedefine/>
    <w:uiPriority w:val="39"/>
    <w:unhideWhenUsed/>
    <w:rsid w:val="00F77330"/>
    <w:pPr>
      <w:spacing w:after="100"/>
      <w:ind w:left="440"/>
    </w:pPr>
    <w:rPr>
      <w:rFonts w:eastAsiaTheme="minorEastAsia" w:cs="Times New Roman"/>
      <w:sz w:val="22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4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047BCA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5B2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5B2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5B24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F5B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F5B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F5B24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503C"/>
    <w:rPr>
      <w:sz w:val="26"/>
    </w:rPr>
  </w:style>
  <w:style w:type="paragraph" w:styleId="Stopka">
    <w:name w:val="footer"/>
    <w:basedOn w:val="Normalny"/>
    <w:link w:val="StopkaZnak"/>
    <w:uiPriority w:val="99"/>
    <w:unhideWhenUsed/>
    <w:rsid w:val="00265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503C"/>
    <w:rPr>
      <w:sz w:val="2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D6C2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6C2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D6C2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6C2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D6C2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D6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6C2A"/>
    <w:rPr>
      <w:rFonts w:ascii="Segoe UI" w:hAnsi="Segoe UI" w:cs="Segoe UI"/>
      <w:sz w:val="18"/>
      <w:szCs w:val="18"/>
    </w:rPr>
  </w:style>
  <w:style w:type="paragraph" w:styleId="Poprawka">
    <w:name w:val="Revision"/>
    <w:hidden/>
    <w:uiPriority w:val="99"/>
    <w:semiHidden/>
    <w:rsid w:val="00094868"/>
    <w:pPr>
      <w:spacing w:after="0" w:line="240" w:lineRule="auto"/>
    </w:pPr>
    <w:rPr>
      <w:sz w:val="2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5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ntyweb.pl/volte-dostepne-juz-play-niestety-jeszcze-dla-wszystkich/" TargetMode="External"/><Relationship Id="rId13" Type="http://schemas.openxmlformats.org/officeDocument/2006/relationships/hyperlink" Target="https://komorkomat.pl/play-zasieg-eksperyment-poznan/" TargetMode="External"/><Relationship Id="rId18" Type="http://schemas.openxmlformats.org/officeDocument/2006/relationships/hyperlink" Target="https://www.wirtualnemedia.pl/artykul/play-wyniki-2017-rok-ilu-ma-klientow-i-abonentow-jaki-zysk-dlug-i-przychody-w-2017-roku-a-15-2-mln-klientow-w-tym-9-4-mln-abonentow" TargetMode="External"/><Relationship Id="rId3" Type="http://schemas.openxmlformats.org/officeDocument/2006/relationships/hyperlink" Target="https://www.24gliwice.pl/wiadomosci/szykuje-sie-protest-przeciw-testom-5g-w-gliwicach-bedziemy-smazeni-przez-mikrofale-jak-parowki/" TargetMode="External"/><Relationship Id="rId7" Type="http://schemas.openxmlformats.org/officeDocument/2006/relationships/hyperlink" Target="http://www.speedtest.pl/wiadomosci/5g/huawei-testy-5g-wlochy/" TargetMode="External"/><Relationship Id="rId12" Type="http://schemas.openxmlformats.org/officeDocument/2006/relationships/hyperlink" Target="https://www.parkiet.com/Technologie-i-IT/308149982-Play-Communications-obniza-zalozenia-na-2018-rok-i-tnie-dywidende.html" TargetMode="External"/><Relationship Id="rId17" Type="http://schemas.openxmlformats.org/officeDocument/2006/relationships/hyperlink" Target="https://www.gry-online.pl/S013.asp?ID=109987" TargetMode="External"/><Relationship Id="rId2" Type="http://schemas.openxmlformats.org/officeDocument/2006/relationships/hyperlink" Target="https://www.t3.com/news/best-5g-phones" TargetMode="External"/><Relationship Id="rId16" Type="http://schemas.openxmlformats.org/officeDocument/2006/relationships/hyperlink" Target="https://www.youtube.com/watch?v=g4OuyPBjnoA" TargetMode="External"/><Relationship Id="rId1" Type="http://schemas.openxmlformats.org/officeDocument/2006/relationships/hyperlink" Target="http://www.speedtest.pl/wiadomosci/internet-mobilny/t-mobile-play-swiatlowody/" TargetMode="External"/><Relationship Id="rId6" Type="http://schemas.openxmlformats.org/officeDocument/2006/relationships/hyperlink" Target="https://www.telko.in/debata-jak-wdrazac-5g-w-polsce,2" TargetMode="External"/><Relationship Id="rId11" Type="http://schemas.openxmlformats.org/officeDocument/2006/relationships/hyperlink" Target="https://gsmonline.pl/artykuly/play-wylacza-roaming-krajowy-koniec" TargetMode="External"/><Relationship Id="rId5" Type="http://schemas.openxmlformats.org/officeDocument/2006/relationships/hyperlink" Target="https://www.telko.in/rynek-zrecenzowal-plany-dla-5g-w-polsce" TargetMode="External"/><Relationship Id="rId15" Type="http://schemas.openxmlformats.org/officeDocument/2006/relationships/hyperlink" Target="https://www.telepolis.pl/wiadomosci/prawo-finanse-statystyki/prezes-uke-o-pem-i-5g-zwiekszamy-normy-promieniowania-albo-stawiamy-wiecej-nadajnikow" TargetMode="External"/><Relationship Id="rId10" Type="http://schemas.openxmlformats.org/officeDocument/2006/relationships/hyperlink" Target="https://antyweb.pl/play-zasieg-nowe-nadajniki/" TargetMode="External"/><Relationship Id="rId4" Type="http://schemas.openxmlformats.org/officeDocument/2006/relationships/hyperlink" Target="https://www.wirtualnemedia.pl/artykul/wydatki-reklamowe-play-dane-za-2016-rok-i-2017" TargetMode="External"/><Relationship Id="rId9" Type="http://schemas.openxmlformats.org/officeDocument/2006/relationships/hyperlink" Target="http://wificalling-volte.pl/" TargetMode="External"/><Relationship Id="rId14" Type="http://schemas.openxmlformats.org/officeDocument/2006/relationships/hyperlink" Target="https://antyweb.pl/roaming-krajowy-play-predkosc-siec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50B6C-057F-4072-B4B3-034FADBD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2149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Sajkowski</dc:creator>
  <cp:keywords/>
  <dc:description/>
  <cp:lastModifiedBy>admin</cp:lastModifiedBy>
  <cp:revision>7</cp:revision>
  <dcterms:created xsi:type="dcterms:W3CDTF">2018-12-23T23:40:00Z</dcterms:created>
  <dcterms:modified xsi:type="dcterms:W3CDTF">2018-12-29T20:50:00Z</dcterms:modified>
</cp:coreProperties>
</file>